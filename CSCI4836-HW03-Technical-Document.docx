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430BF" w14:textId="77777777" w:rsidR="004F5C0B" w:rsidRPr="00F92062" w:rsidRDefault="003A2E02" w:rsidP="00C2617E">
      <w:pPr>
        <w:pStyle w:val="Title"/>
        <w:rPr>
          <w:sz w:val="40"/>
          <w:szCs w:val="40"/>
        </w:rPr>
      </w:pPr>
      <w:bookmarkStart w:id="0" w:name="_GoBack"/>
      <w:bookmarkEnd w:id="0"/>
      <w:r>
        <w:t>&lt;</w:t>
      </w:r>
      <w:r w:rsidR="00BC0A65">
        <w:t>Game p</w:t>
      </w:r>
      <w:r>
        <w:t>roject name&gt;</w:t>
      </w:r>
    </w:p>
    <w:p w14:paraId="7C9EC5A2" w14:textId="77777777" w:rsidR="00DB5829" w:rsidRDefault="00DB5829" w:rsidP="00C2617E">
      <w:pPr>
        <w:ind w:right="3402"/>
      </w:pPr>
      <w:r>
        <w:t>&lt;Game catch phrase&gt;</w:t>
      </w:r>
    </w:p>
    <w:p w14:paraId="7210C52B" w14:textId="77777777" w:rsidR="00DB5829" w:rsidRDefault="00DB5829" w:rsidP="00C2617E">
      <w:pPr>
        <w:ind w:right="3402"/>
      </w:pPr>
    </w:p>
    <w:p w14:paraId="0869036D" w14:textId="77777777"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14:paraId="3FB5295D" w14:textId="77777777" w:rsidR="00A910A0" w:rsidRDefault="00A910A0" w:rsidP="00BD3C08">
      <w:pPr>
        <w:ind w:right="3402"/>
      </w:pPr>
    </w:p>
    <w:p w14:paraId="2400BA8A" w14:textId="77777777" w:rsidR="004F5C0B" w:rsidRPr="004F5C0B" w:rsidRDefault="00044045" w:rsidP="00A910A0">
      <w:pPr>
        <w:tabs>
          <w:tab w:val="left" w:pos="567"/>
        </w:tabs>
        <w:ind w:right="3402"/>
      </w:pPr>
      <w:r>
        <w:t xml:space="preserve">Project team: </w:t>
      </w:r>
      <w:r w:rsidR="004F5C0B" w:rsidRPr="004F5C0B">
        <w:t>&lt;</w:t>
      </w:r>
      <w:r w:rsidR="00BD3C08">
        <w:t>Team N</w:t>
      </w:r>
      <w:r w:rsidR="004F5C0B" w:rsidRPr="004F5C0B">
        <w:t>ame&gt;</w:t>
      </w:r>
      <w:r>
        <w:t xml:space="preserve"> </w:t>
      </w:r>
    </w:p>
    <w:p w14:paraId="4B010D3C" w14:textId="77777777" w:rsidR="004F5C0B" w:rsidRPr="004F5C0B" w:rsidRDefault="000873EA" w:rsidP="00A910A0">
      <w:pPr>
        <w:ind w:right="3402"/>
      </w:pPr>
      <w:r>
        <w:t>Instructor</w:t>
      </w:r>
      <w:r w:rsidR="004F5C0B" w:rsidRPr="004F5C0B">
        <w:t xml:space="preserve">: </w:t>
      </w:r>
      <w:r w:rsidR="00A910A0">
        <w:t xml:space="preserve">Dr. </w:t>
      </w:r>
      <w:proofErr w:type="spellStart"/>
      <w:r w:rsidR="00A910A0">
        <w:t>Araz</w:t>
      </w:r>
      <w:proofErr w:type="spellEnd"/>
      <w:r w:rsidR="00A910A0">
        <w:t xml:space="preserve"> </w:t>
      </w:r>
      <w:proofErr w:type="spellStart"/>
      <w:r w:rsidR="00A910A0">
        <w:t>Yusubov</w:t>
      </w:r>
      <w:proofErr w:type="spellEnd"/>
    </w:p>
    <w:p w14:paraId="02658D1E" w14:textId="77777777" w:rsidR="004F5C0B" w:rsidRPr="004F5C0B" w:rsidRDefault="004F5C0B" w:rsidP="00BD3C08">
      <w:pPr>
        <w:ind w:right="3402"/>
      </w:pPr>
    </w:p>
    <w:p w14:paraId="0CE374F8" w14:textId="77777777"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14:paraId="0D0B0300" w14:textId="77777777" w:rsidR="004F5C0B" w:rsidRDefault="004F5C0B" w:rsidP="004F5C0B"/>
    <w:p w14:paraId="7A7EC43E" w14:textId="77777777" w:rsidR="002608D4" w:rsidRDefault="002608D4" w:rsidP="004F5C0B"/>
    <w:p w14:paraId="6C3B8ABD" w14:textId="77777777" w:rsidR="002608D4" w:rsidRDefault="002608D4" w:rsidP="004F5C0B"/>
    <w:p w14:paraId="43467683"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87"/>
      </w:tblGrid>
      <w:tr w:rsidR="002608D4" w:rsidRPr="00D57B11" w14:paraId="16D67A46" w14:textId="77777777" w:rsidTr="00C851EB">
        <w:tc>
          <w:tcPr>
            <w:tcW w:w="1668" w:type="dxa"/>
          </w:tcPr>
          <w:p w14:paraId="013D5131" w14:textId="77777777" w:rsidR="002608D4" w:rsidRPr="00D57B11" w:rsidRDefault="002608D4" w:rsidP="00C851EB">
            <w:r>
              <w:t>Version d</w:t>
            </w:r>
            <w:r w:rsidRPr="00D57B11">
              <w:t>ate</w:t>
            </w:r>
          </w:p>
        </w:tc>
        <w:tc>
          <w:tcPr>
            <w:tcW w:w="8187" w:type="dxa"/>
          </w:tcPr>
          <w:p w14:paraId="286070DC" w14:textId="77777777" w:rsidR="002608D4" w:rsidRPr="00D57B11" w:rsidRDefault="002608D4" w:rsidP="00C851EB">
            <w:r w:rsidRPr="00D57B11">
              <w:t>Version information</w:t>
            </w:r>
          </w:p>
        </w:tc>
      </w:tr>
      <w:tr w:rsidR="002608D4" w:rsidRPr="00D57B11" w14:paraId="4AE04663" w14:textId="77777777" w:rsidTr="00C851EB">
        <w:tc>
          <w:tcPr>
            <w:tcW w:w="1668" w:type="dxa"/>
          </w:tcPr>
          <w:p w14:paraId="3D1D7FF2" w14:textId="77777777" w:rsidR="002608D4" w:rsidRPr="00D57B11" w:rsidRDefault="002608D4" w:rsidP="00C851EB">
            <w:r w:rsidRPr="00D57B11">
              <w:t>&lt;Date&gt;</w:t>
            </w:r>
          </w:p>
        </w:tc>
        <w:tc>
          <w:tcPr>
            <w:tcW w:w="8187" w:type="dxa"/>
          </w:tcPr>
          <w:p w14:paraId="2FC24510" w14:textId="77777777" w:rsidR="002608D4" w:rsidRPr="00D57B11" w:rsidRDefault="002608D4" w:rsidP="00C851EB">
            <w:r w:rsidRPr="00D57B11">
              <w:t>Initial draft</w:t>
            </w:r>
          </w:p>
        </w:tc>
      </w:tr>
      <w:tr w:rsidR="002608D4" w:rsidRPr="00D57B11" w14:paraId="155F5B16" w14:textId="77777777" w:rsidTr="00C851EB">
        <w:tc>
          <w:tcPr>
            <w:tcW w:w="1668" w:type="dxa"/>
          </w:tcPr>
          <w:p w14:paraId="18F91A0F" w14:textId="77777777" w:rsidR="002608D4" w:rsidRPr="00D57B11" w:rsidRDefault="002608D4" w:rsidP="00C851EB">
            <w:r w:rsidRPr="00D57B11">
              <w:t>&lt;Date&gt;</w:t>
            </w:r>
          </w:p>
        </w:tc>
        <w:tc>
          <w:tcPr>
            <w:tcW w:w="8187" w:type="dxa"/>
          </w:tcPr>
          <w:p w14:paraId="27697FFA" w14:textId="77777777" w:rsidR="002608D4" w:rsidRPr="00D57B11" w:rsidRDefault="002608D4" w:rsidP="00C851EB">
            <w:r>
              <w:t>&lt;Version description&gt;</w:t>
            </w:r>
          </w:p>
        </w:tc>
      </w:tr>
    </w:tbl>
    <w:p w14:paraId="0636167D" w14:textId="77777777"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95"/>
      </w:tblGrid>
      <w:tr w:rsidR="005D590A" w:rsidRPr="00D57B11" w14:paraId="59EAC364" w14:textId="77777777" w:rsidTr="00C61D24">
        <w:tc>
          <w:tcPr>
            <w:tcW w:w="9855" w:type="dxa"/>
            <w:gridSpan w:val="2"/>
          </w:tcPr>
          <w:p w14:paraId="6409756D" w14:textId="77777777" w:rsidR="005D590A" w:rsidRPr="00CC15E7" w:rsidRDefault="005D590A" w:rsidP="00C61D24">
            <w:pPr>
              <w:rPr>
                <w:lang w:val="az-Latn-AZ"/>
              </w:rPr>
            </w:pPr>
            <w:r>
              <w:t>Other documents in the package</w:t>
            </w:r>
          </w:p>
        </w:tc>
      </w:tr>
      <w:tr w:rsidR="005D590A" w:rsidRPr="00D57B11" w14:paraId="60557116" w14:textId="77777777" w:rsidTr="005D590A">
        <w:tc>
          <w:tcPr>
            <w:tcW w:w="2660" w:type="dxa"/>
          </w:tcPr>
          <w:p w14:paraId="1E56C9A4" w14:textId="77777777" w:rsidR="005D590A" w:rsidRPr="00D57B11" w:rsidRDefault="005D590A" w:rsidP="00C61D24">
            <w:r>
              <w:t>File name</w:t>
            </w:r>
          </w:p>
        </w:tc>
        <w:tc>
          <w:tcPr>
            <w:tcW w:w="7195" w:type="dxa"/>
          </w:tcPr>
          <w:p w14:paraId="02826B27" w14:textId="77777777" w:rsidR="005D590A" w:rsidRPr="00D57B11" w:rsidRDefault="005D590A" w:rsidP="00C61D24">
            <w:r>
              <w:t>Brief description of the document</w:t>
            </w:r>
          </w:p>
        </w:tc>
      </w:tr>
      <w:tr w:rsidR="005D590A" w:rsidRPr="00D57B11" w14:paraId="343DA28F" w14:textId="77777777" w:rsidTr="005D590A">
        <w:tc>
          <w:tcPr>
            <w:tcW w:w="2660" w:type="dxa"/>
          </w:tcPr>
          <w:p w14:paraId="48E0427E" w14:textId="77777777" w:rsidR="005D590A" w:rsidRPr="00D57B11" w:rsidRDefault="005D590A" w:rsidP="005D590A">
            <w:r w:rsidRPr="00D57B11">
              <w:t>&lt;</w:t>
            </w:r>
            <w:r>
              <w:t>File name</w:t>
            </w:r>
            <w:r w:rsidRPr="00D57B11">
              <w:t>&gt;</w:t>
            </w:r>
          </w:p>
        </w:tc>
        <w:tc>
          <w:tcPr>
            <w:tcW w:w="7195" w:type="dxa"/>
          </w:tcPr>
          <w:p w14:paraId="5E63C306" w14:textId="77777777" w:rsidR="005D590A" w:rsidRPr="00D57B11" w:rsidRDefault="005D590A" w:rsidP="005D590A">
            <w:r>
              <w:t>&lt;Description of the document&gt;</w:t>
            </w:r>
          </w:p>
        </w:tc>
      </w:tr>
      <w:tr w:rsidR="005D590A" w:rsidRPr="00D57B11" w14:paraId="2A6455ED" w14:textId="77777777" w:rsidTr="005D590A">
        <w:tc>
          <w:tcPr>
            <w:tcW w:w="2660" w:type="dxa"/>
            <w:tcBorders>
              <w:top w:val="single" w:sz="4" w:space="0" w:color="auto"/>
              <w:left w:val="single" w:sz="4" w:space="0" w:color="auto"/>
              <w:bottom w:val="single" w:sz="4" w:space="0" w:color="auto"/>
              <w:right w:val="single" w:sz="4" w:space="0" w:color="auto"/>
            </w:tcBorders>
          </w:tcPr>
          <w:p w14:paraId="3B921893" w14:textId="77777777"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14:paraId="6EC583F6" w14:textId="77777777" w:rsidR="005D590A" w:rsidRPr="00D57B11" w:rsidRDefault="005D590A" w:rsidP="00C61D24">
            <w:r>
              <w:t>&lt;Description of the document&gt;</w:t>
            </w:r>
          </w:p>
        </w:tc>
      </w:tr>
    </w:tbl>
    <w:p w14:paraId="66412BC1" w14:textId="77777777"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14:paraId="1116C20C" w14:textId="77777777" w:rsidTr="00446B82">
        <w:tc>
          <w:tcPr>
            <w:tcW w:w="1350" w:type="pct"/>
          </w:tcPr>
          <w:p w14:paraId="6D386FF7" w14:textId="77777777" w:rsidR="00044045" w:rsidRDefault="00044045" w:rsidP="004F5C0B">
            <w:r>
              <w:t>Team member</w:t>
            </w:r>
          </w:p>
        </w:tc>
        <w:tc>
          <w:tcPr>
            <w:tcW w:w="2876" w:type="pct"/>
          </w:tcPr>
          <w:p w14:paraId="292C434E" w14:textId="77777777"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14:paraId="221EC275" w14:textId="77777777" w:rsidR="00044045" w:rsidRDefault="002608D4" w:rsidP="004F5C0B">
            <w:r>
              <w:t>Estimated %</w:t>
            </w:r>
          </w:p>
        </w:tc>
      </w:tr>
      <w:tr w:rsidR="00044045" w14:paraId="271E5007" w14:textId="77777777" w:rsidTr="00446B82">
        <w:tc>
          <w:tcPr>
            <w:tcW w:w="1350" w:type="pct"/>
          </w:tcPr>
          <w:p w14:paraId="311EFB09" w14:textId="77777777" w:rsidR="00044045" w:rsidRDefault="00044045" w:rsidP="004F5C0B">
            <w:r w:rsidRPr="00044045">
              <w:t>&lt;Student Name 1&gt;</w:t>
            </w:r>
          </w:p>
        </w:tc>
        <w:tc>
          <w:tcPr>
            <w:tcW w:w="2876" w:type="pct"/>
          </w:tcPr>
          <w:p w14:paraId="0C915659" w14:textId="77777777" w:rsidR="00044045" w:rsidRDefault="002608D4" w:rsidP="002608D4">
            <w:r>
              <w:t>&lt;Description of the work contributed&gt;</w:t>
            </w:r>
          </w:p>
        </w:tc>
        <w:tc>
          <w:tcPr>
            <w:tcW w:w="774" w:type="pct"/>
          </w:tcPr>
          <w:p w14:paraId="3EAA5226" w14:textId="77777777" w:rsidR="00044045" w:rsidRDefault="00044045" w:rsidP="00446B82">
            <w:r w:rsidRPr="00044045">
              <w:t>&lt;</w:t>
            </w:r>
            <w:r w:rsidR="00446B82">
              <w:t>X</w:t>
            </w:r>
            <w:r w:rsidRPr="00044045">
              <w:t>&gt;%</w:t>
            </w:r>
          </w:p>
        </w:tc>
      </w:tr>
      <w:tr w:rsidR="002608D4" w14:paraId="528E84BB" w14:textId="77777777" w:rsidTr="00446B82">
        <w:tc>
          <w:tcPr>
            <w:tcW w:w="1350" w:type="pct"/>
          </w:tcPr>
          <w:p w14:paraId="50F0D650" w14:textId="77777777" w:rsidR="002608D4" w:rsidRDefault="002608D4" w:rsidP="002608D4">
            <w:r w:rsidRPr="00044045">
              <w:t xml:space="preserve">&lt;Student Name </w:t>
            </w:r>
            <w:r>
              <w:t>2</w:t>
            </w:r>
            <w:r w:rsidRPr="00044045">
              <w:t>&gt;</w:t>
            </w:r>
          </w:p>
        </w:tc>
        <w:tc>
          <w:tcPr>
            <w:tcW w:w="2876" w:type="pct"/>
          </w:tcPr>
          <w:p w14:paraId="425A96A0" w14:textId="77777777" w:rsidR="002608D4" w:rsidRDefault="002608D4" w:rsidP="004F5C0B"/>
        </w:tc>
        <w:tc>
          <w:tcPr>
            <w:tcW w:w="774" w:type="pct"/>
          </w:tcPr>
          <w:p w14:paraId="2851509E" w14:textId="77777777" w:rsidR="002608D4" w:rsidRDefault="002608D4" w:rsidP="004F5C0B"/>
        </w:tc>
      </w:tr>
      <w:tr w:rsidR="002608D4" w14:paraId="3E87865B" w14:textId="77777777" w:rsidTr="00446B82">
        <w:tc>
          <w:tcPr>
            <w:tcW w:w="1350" w:type="pct"/>
          </w:tcPr>
          <w:p w14:paraId="4086D0C7" w14:textId="77777777" w:rsidR="002608D4" w:rsidRDefault="002608D4" w:rsidP="002608D4">
            <w:r w:rsidRPr="00044045">
              <w:t xml:space="preserve">&lt;Student Name </w:t>
            </w:r>
            <w:r>
              <w:t>3</w:t>
            </w:r>
            <w:r w:rsidRPr="00044045">
              <w:t>&gt;</w:t>
            </w:r>
          </w:p>
        </w:tc>
        <w:tc>
          <w:tcPr>
            <w:tcW w:w="2876" w:type="pct"/>
          </w:tcPr>
          <w:p w14:paraId="0F0429C7" w14:textId="77777777" w:rsidR="002608D4" w:rsidRDefault="002608D4" w:rsidP="004F5C0B"/>
        </w:tc>
        <w:tc>
          <w:tcPr>
            <w:tcW w:w="774" w:type="pct"/>
          </w:tcPr>
          <w:p w14:paraId="2DC375B6" w14:textId="77777777" w:rsidR="002608D4" w:rsidRDefault="002608D4" w:rsidP="004F5C0B"/>
        </w:tc>
      </w:tr>
      <w:tr w:rsidR="002608D4" w14:paraId="1EEC6178" w14:textId="77777777" w:rsidTr="00446B82">
        <w:tc>
          <w:tcPr>
            <w:tcW w:w="1350" w:type="pct"/>
          </w:tcPr>
          <w:p w14:paraId="703A3695" w14:textId="77777777" w:rsidR="002608D4" w:rsidRDefault="002608D4" w:rsidP="002608D4">
            <w:r w:rsidRPr="00044045">
              <w:t xml:space="preserve">&lt;Student Name </w:t>
            </w:r>
            <w:r>
              <w:t>4</w:t>
            </w:r>
            <w:r w:rsidRPr="00044045">
              <w:t>&gt;</w:t>
            </w:r>
          </w:p>
        </w:tc>
        <w:tc>
          <w:tcPr>
            <w:tcW w:w="2876" w:type="pct"/>
          </w:tcPr>
          <w:p w14:paraId="044CF70E" w14:textId="77777777" w:rsidR="002608D4" w:rsidRDefault="002608D4" w:rsidP="004F5C0B"/>
        </w:tc>
        <w:tc>
          <w:tcPr>
            <w:tcW w:w="774" w:type="pct"/>
          </w:tcPr>
          <w:p w14:paraId="17AE908E" w14:textId="77777777" w:rsidR="002608D4" w:rsidRDefault="002608D4" w:rsidP="004F5C0B"/>
        </w:tc>
      </w:tr>
    </w:tbl>
    <w:p w14:paraId="6D63EFD0" w14:textId="77777777" w:rsidR="004F5C0B" w:rsidRPr="004F5C0B" w:rsidRDefault="004F5C0B" w:rsidP="004F5C0B"/>
    <w:p w14:paraId="2DF3F9BF" w14:textId="77777777" w:rsidR="00482217" w:rsidRDefault="00482217" w:rsidP="00482217">
      <w:pPr>
        <w:sectPr w:rsidR="00482217" w:rsidSect="00482217">
          <w:headerReference w:type="default" r:id="rId9"/>
          <w:footerReference w:type="default" r:id="rId10"/>
          <w:type w:val="continuous"/>
          <w:pgSz w:w="11907" w:h="16839" w:code="9"/>
          <w:pgMar w:top="4079" w:right="1134" w:bottom="851" w:left="1134" w:header="720" w:footer="720" w:gutter="0"/>
          <w:cols w:space="720"/>
          <w:docGrid w:linePitch="360"/>
        </w:sectPr>
      </w:pPr>
    </w:p>
    <w:p w14:paraId="03C0DF8B" w14:textId="77777777" w:rsidR="004F5C0B" w:rsidRPr="004F5C0B" w:rsidRDefault="004F5C0B" w:rsidP="00A910A0">
      <w:pPr>
        <w:pStyle w:val="Heading1"/>
        <w:numPr>
          <w:ilvl w:val="0"/>
          <w:numId w:val="0"/>
        </w:numPr>
        <w:ind w:left="426" w:hanging="426"/>
      </w:pPr>
      <w:r w:rsidRPr="004F5C0B">
        <w:lastRenderedPageBreak/>
        <w:t>Table of Contents</w:t>
      </w:r>
    </w:p>
    <w:p w14:paraId="194C9218" w14:textId="77777777" w:rsidR="004F5C0B" w:rsidRDefault="00064BF1" w:rsidP="00152339">
      <w:r>
        <w:t>&lt;Automatically g</w:t>
      </w:r>
      <w:r w:rsidR="004F5C0B" w:rsidRPr="004F5C0B">
        <w:t>enerate here</w:t>
      </w:r>
      <w:r w:rsidR="00E21E7D">
        <w:t xml:space="preserve"> using </w:t>
      </w:r>
      <w:r w:rsidR="00152339">
        <w:t>Microsoft® Word menu References</w:t>
      </w:r>
      <w:r w:rsidR="00152339">
        <w:sym w:font="Wingdings" w:char="F0E0"/>
      </w:r>
      <w:r w:rsidR="00E21E7D">
        <w:t>Table of Contents</w:t>
      </w:r>
      <w:r w:rsidR="004F5C0B" w:rsidRPr="004F5C0B">
        <w:t>&gt;</w:t>
      </w:r>
    </w:p>
    <w:p w14:paraId="298D57D8" w14:textId="77777777" w:rsidR="002A33AA" w:rsidRDefault="002A33AA" w:rsidP="002A33AA"/>
    <w:p w14:paraId="2E6FCAFE" w14:textId="77777777" w:rsidR="004F5C0B" w:rsidRPr="00A910A0" w:rsidRDefault="00032E8C" w:rsidP="00A910A0">
      <w:pPr>
        <w:pStyle w:val="Heading1"/>
      </w:pPr>
      <w:r>
        <w:t>Introduction</w:t>
      </w:r>
    </w:p>
    <w:p w14:paraId="11CB3DBB" w14:textId="77777777" w:rsidR="00455646" w:rsidRPr="00455646" w:rsidRDefault="00F20EF7" w:rsidP="00455646">
      <w:pPr>
        <w:rPr>
          <w:ins w:id="1" w:author="mac" w:date="2018-11-16T03:54:00Z"/>
          <w:rFonts w:ascii="Times New Roman" w:hAnsi="Times New Roman" w:cs="Times New Roman"/>
          <w:sz w:val="20"/>
          <w:szCs w:val="20"/>
        </w:rPr>
      </w:pPr>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2" w:author="mac" w:date="2018-11-16T03:54:00Z">
        <w:r w:rsidR="00455646" w:rsidRPr="00455646">
          <w:rPr>
            <w:rFonts w:ascii="Times New Roman" w:hAnsi="Times New Roman" w:cs="Times New Roman"/>
            <w:color w:val="000000"/>
          </w:rPr>
          <w:t>Race in Baku F1 Circuit</w:t>
        </w:r>
      </w:ins>
    </w:p>
    <w:p w14:paraId="3D0BDF0A" w14:textId="77777777" w:rsidR="00A910A0" w:rsidRPr="004F5C0B" w:rsidRDefault="00C02FEA" w:rsidP="00C2617E">
      <w:del w:id="3" w:author="mac" w:date="2018-11-16T03:54:00Z">
        <w:r w:rsidRPr="00C02FEA" w:rsidDel="00455646">
          <w:delText>&lt;</w:delText>
        </w:r>
        <w:r w:rsidR="00F92062" w:rsidDel="00455646">
          <w:delText xml:space="preserve">Game Project </w:delText>
        </w:r>
        <w:r w:rsidRPr="00C02FEA" w:rsidDel="00455646">
          <w:delText>Name&gt;</w:delText>
        </w:r>
        <w:r w:rsidDel="00455646">
          <w:delText xml:space="preserve"> </w:delText>
        </w:r>
      </w:del>
      <w:proofErr w:type="gramStart"/>
      <w:r w:rsidR="004951C6">
        <w:t>submitted</w:t>
      </w:r>
      <w:proofErr w:type="gramEnd"/>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14:paraId="0B784DA4" w14:textId="77777777" w:rsidR="004943E2" w:rsidRDefault="004943E2" w:rsidP="00C43B71"/>
    <w:p w14:paraId="2147393D" w14:textId="77777777" w:rsidR="00455646" w:rsidRPr="00455646" w:rsidRDefault="00455646" w:rsidP="00455646">
      <w:pPr>
        <w:spacing w:after="240"/>
        <w:rPr>
          <w:ins w:id="4" w:author="mac" w:date="2018-11-16T03:54:00Z"/>
          <w:rFonts w:ascii="Times New Roman" w:hAnsi="Times New Roman" w:cs="Times New Roman"/>
          <w:sz w:val="20"/>
          <w:szCs w:val="20"/>
        </w:rPr>
      </w:pPr>
    </w:p>
    <w:p w14:paraId="446B9687" w14:textId="77777777" w:rsidR="00455646" w:rsidRPr="00455646" w:rsidRDefault="00455646" w:rsidP="00455646">
      <w:pPr>
        <w:spacing w:line="480" w:lineRule="auto"/>
        <w:jc w:val="both"/>
        <w:rPr>
          <w:ins w:id="5" w:author="mac" w:date="2018-11-16T03:54:00Z"/>
          <w:rFonts w:ascii="Times New Roman" w:hAnsi="Times New Roman" w:cs="Times New Roman"/>
          <w:sz w:val="20"/>
          <w:szCs w:val="20"/>
        </w:rPr>
      </w:pPr>
      <w:ins w:id="6" w:author="mac" w:date="2018-11-16T03:54:00Z">
        <w:r w:rsidRPr="00455646">
          <w:rPr>
            <w:rFonts w:cs="Times New Roman"/>
            <w:color w:val="000000"/>
          </w:rPr>
          <w:t xml:space="preserve">  The </w:t>
        </w:r>
        <w:proofErr w:type="gramStart"/>
        <w:r w:rsidRPr="00455646">
          <w:rPr>
            <w:rFonts w:cs="Times New Roman"/>
            <w:color w:val="000000"/>
          </w:rPr>
          <w:t xml:space="preserve">game which is planned to be made by </w:t>
        </w:r>
        <w:proofErr w:type="spellStart"/>
        <w:r w:rsidRPr="00455646">
          <w:rPr>
            <w:rFonts w:cs="Times New Roman"/>
            <w:color w:val="000000"/>
          </w:rPr>
          <w:t>GameOPS</w:t>
        </w:r>
        <w:proofErr w:type="spellEnd"/>
        <w:r w:rsidRPr="00455646">
          <w:rPr>
            <w:rFonts w:cs="Times New Roman"/>
            <w:color w:val="000000"/>
          </w:rPr>
          <w:t xml:space="preserve"> team</w:t>
        </w:r>
        <w:proofErr w:type="gramEnd"/>
        <w:r w:rsidRPr="00455646">
          <w:rPr>
            <w:rFonts w:cs="Times New Roman"/>
            <w:color w:val="000000"/>
          </w:rPr>
          <w:t xml:space="preserve"> is “Race in Baku F1”. This game is single player, competitive, non-violent, </w:t>
        </w:r>
        <w:proofErr w:type="gramStart"/>
        <w:r w:rsidRPr="00455646">
          <w:rPr>
            <w:rFonts w:cs="Times New Roman"/>
            <w:color w:val="000000"/>
          </w:rPr>
          <w:t>extremely</w:t>
        </w:r>
        <w:proofErr w:type="gramEnd"/>
        <w:r w:rsidRPr="00455646">
          <w:rPr>
            <w:rFonts w:cs="Times New Roman"/>
            <w:color w:val="000000"/>
          </w:rPr>
          <w:t xml:space="preserve"> exciting and take place in Baku, Azerbaijan. Regarding to genre of the game, sport is one of the most popular and loved game types in the history and therefore we are choosing to create game with the same genre.  The mode of the game will be single player, and users will be enabled to play with computer players in order to get </w:t>
        </w:r>
        <w:proofErr w:type="gramStart"/>
        <w:r w:rsidRPr="00455646">
          <w:rPr>
            <w:rFonts w:cs="Times New Roman"/>
            <w:color w:val="000000"/>
          </w:rPr>
          <w:t>an</w:t>
        </w:r>
        <w:proofErr w:type="gramEnd"/>
        <w:r w:rsidRPr="00455646">
          <w:rPr>
            <w:rFonts w:cs="Times New Roman"/>
            <w:color w:val="000000"/>
          </w:rPr>
          <w:t xml:space="preserve"> memorable experience. The game is given a cityscape look to give a player more realistic impression. The territory will be based on three-dimensional model of real-world location of the circuit, which is in Baku. In addition, our three-D models include central streets of Baku, modern buildings and old towers of the city. Players will feel excited in Baku F1 Circuit and try to compete against opponents until the finish line. </w:t>
        </w:r>
        <w:r w:rsidRPr="00455646">
          <w:rPr>
            <w:rFonts w:ascii="Times New Roman" w:hAnsi="Times New Roman" w:cs="Times New Roman"/>
            <w:color w:val="000000"/>
          </w:rPr>
          <w:t xml:space="preserve">The theme of our game is to compete with the other opponents that are controlled by computer in a racing tournament, the player’s goal is to reach to the destination as soon as possible while trying to avoid bumping to other cars or road objects, which slows down speed of the </w:t>
        </w:r>
        <w:proofErr w:type="spellStart"/>
        <w:proofErr w:type="gramStart"/>
        <w:r w:rsidRPr="00455646">
          <w:rPr>
            <w:rFonts w:ascii="Times New Roman" w:hAnsi="Times New Roman" w:cs="Times New Roman"/>
            <w:color w:val="000000"/>
          </w:rPr>
          <w:t>car.</w:t>
        </w:r>
        <w:r w:rsidRPr="00455646">
          <w:rPr>
            <w:rFonts w:cs="Times New Roman"/>
            <w:color w:val="000000"/>
          </w:rPr>
          <w:t>Lastly</w:t>
        </w:r>
        <w:proofErr w:type="spellEnd"/>
        <w:proofErr w:type="gramEnd"/>
        <w:r w:rsidRPr="00455646">
          <w:rPr>
            <w:rFonts w:cs="Times New Roman"/>
            <w:color w:val="000000"/>
          </w:rPr>
          <w:t>, it worth mentioning that the genre of the game is somewhat cloned, however the game is in Baku street which makes it unique.</w:t>
        </w:r>
        <w:r w:rsidRPr="00455646">
          <w:rPr>
            <w:rFonts w:cs="Times New Roman"/>
            <w:color w:val="000000"/>
            <w:sz w:val="20"/>
          </w:rPr>
          <w:tab/>
        </w:r>
        <w:r w:rsidRPr="00455646">
          <w:rPr>
            <w:rFonts w:cs="Times New Roman"/>
            <w:color w:val="000000"/>
            <w:sz w:val="20"/>
          </w:rPr>
          <w:tab/>
        </w:r>
        <w:r w:rsidRPr="00455646">
          <w:rPr>
            <w:rFonts w:cs="Times New Roman"/>
            <w:color w:val="000000"/>
          </w:rPr>
          <w:t xml:space="preserve"> </w:t>
        </w:r>
        <w:r w:rsidRPr="00455646">
          <w:rPr>
            <w:rFonts w:cs="Times New Roman"/>
            <w:color w:val="000000"/>
            <w:sz w:val="20"/>
          </w:rPr>
          <w:tab/>
        </w:r>
        <w:r w:rsidRPr="00455646">
          <w:rPr>
            <w:rFonts w:cs="Times New Roman"/>
            <w:color w:val="000000"/>
          </w:rPr>
          <w:t xml:space="preserve"> </w:t>
        </w:r>
        <w:r w:rsidRPr="00455646">
          <w:rPr>
            <w:rFonts w:cs="Times New Roman"/>
            <w:color w:val="000000"/>
            <w:sz w:val="20"/>
          </w:rPr>
          <w:tab/>
        </w:r>
        <w:r w:rsidRPr="00455646">
          <w:rPr>
            <w:rFonts w:cs="Times New Roman"/>
            <w:color w:val="000000"/>
          </w:rPr>
          <w:t xml:space="preserve"> </w:t>
        </w:r>
        <w:r w:rsidRPr="00455646">
          <w:rPr>
            <w:rFonts w:cs="Times New Roman"/>
            <w:color w:val="000000"/>
            <w:sz w:val="20"/>
          </w:rPr>
          <w:tab/>
        </w:r>
        <w:r w:rsidRPr="00455646">
          <w:rPr>
            <w:rFonts w:cs="Times New Roman"/>
            <w:color w:val="000000"/>
            <w:sz w:val="20"/>
          </w:rPr>
          <w:tab/>
        </w:r>
      </w:ins>
    </w:p>
    <w:p w14:paraId="6E7A89D0" w14:textId="77777777" w:rsidR="00455646" w:rsidRPr="00455646" w:rsidRDefault="00455646" w:rsidP="00455646">
      <w:pPr>
        <w:spacing w:line="480" w:lineRule="auto"/>
        <w:jc w:val="both"/>
        <w:rPr>
          <w:ins w:id="7" w:author="mac" w:date="2018-11-16T03:54:00Z"/>
          <w:rFonts w:ascii="Times New Roman" w:hAnsi="Times New Roman" w:cs="Times New Roman"/>
          <w:sz w:val="20"/>
          <w:szCs w:val="20"/>
        </w:rPr>
      </w:pPr>
      <w:ins w:id="8" w:author="mac" w:date="2018-11-16T03:54:00Z">
        <w:r w:rsidRPr="00455646">
          <w:rPr>
            <w:rFonts w:cs="Times New Roman"/>
            <w:color w:val="000000"/>
          </w:rPr>
          <w:t xml:space="preserve">Furthermore, our team has created 3D models of </w:t>
        </w:r>
        <w:proofErr w:type="gramStart"/>
        <w:r w:rsidRPr="00455646">
          <w:rPr>
            <w:rFonts w:cs="Times New Roman"/>
            <w:color w:val="000000"/>
          </w:rPr>
          <w:t>Baku  where</w:t>
        </w:r>
        <w:proofErr w:type="gramEnd"/>
        <w:r w:rsidRPr="00455646">
          <w:rPr>
            <w:rFonts w:cs="Times New Roman"/>
            <w:color w:val="000000"/>
          </w:rPr>
          <w:t xml:space="preserve"> race will happen . Players will feel stuck in curved road of city and it makes game more interesting and entertaining. The underlying motive for us to locate national buildings of Azerbaijan on the </w:t>
        </w:r>
        <w:proofErr w:type="gramStart"/>
        <w:r w:rsidRPr="00455646">
          <w:rPr>
            <w:rFonts w:cs="Times New Roman"/>
            <w:color w:val="000000"/>
          </w:rPr>
          <w:t>street  make</w:t>
        </w:r>
        <w:proofErr w:type="gramEnd"/>
        <w:r w:rsidRPr="00455646">
          <w:rPr>
            <w:rFonts w:cs="Times New Roman"/>
            <w:color w:val="000000"/>
          </w:rPr>
          <w:t xml:space="preserve"> people </w:t>
        </w:r>
        <w:r w:rsidRPr="00455646">
          <w:rPr>
            <w:rFonts w:cs="Times New Roman"/>
            <w:color w:val="000000"/>
          </w:rPr>
          <w:lastRenderedPageBreak/>
          <w:t>who live in abroad feel nostalgic while playing game. Below, 3D models of the city shall be demonstrated:</w:t>
        </w:r>
      </w:ins>
    </w:p>
    <w:p w14:paraId="6E05E96B" w14:textId="77777777" w:rsidR="00455646" w:rsidRPr="00455646" w:rsidRDefault="00455646" w:rsidP="00455646">
      <w:pPr>
        <w:rPr>
          <w:ins w:id="9" w:author="mac" w:date="2018-11-16T03:54:00Z"/>
          <w:rFonts w:ascii="Times New Roman" w:hAnsi="Times New Roman" w:cs="Times New Roman"/>
          <w:sz w:val="20"/>
          <w:szCs w:val="20"/>
        </w:rPr>
      </w:pPr>
    </w:p>
    <w:p w14:paraId="73D8AD9F" w14:textId="77777777" w:rsidR="004C5CC3" w:rsidDel="00455646" w:rsidRDefault="004C5CC3" w:rsidP="00C43B71">
      <w:pPr>
        <w:rPr>
          <w:del w:id="10" w:author="mac" w:date="2018-11-16T03:54:00Z"/>
        </w:rPr>
      </w:pPr>
      <w:del w:id="11" w:author="mac" w:date="2018-11-16T03:54:00Z">
        <w:r w:rsidRPr="004C5CC3" w:rsidDel="00455646">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455646">
          <w:delText xml:space="preserve">On this point you will start constructing the game </w:delText>
        </w:r>
        <w:r w:rsidR="00B53F71" w:rsidDel="00455646">
          <w:delText>prototype;</w:delText>
        </w:r>
        <w:r w:rsidDel="00455646">
          <w:delText xml:space="preserve"> so many things will have to be technically </w:delText>
        </w:r>
        <w:r w:rsidR="006740F3" w:rsidDel="00455646">
          <w:delText>clearer</w:delText>
        </w:r>
        <w:r w:rsidDel="00455646">
          <w:delText xml:space="preserve">. </w:delText>
        </w:r>
        <w:r w:rsidRPr="004C5CC3" w:rsidDel="00455646">
          <w:delText>This part of the document is meant to be modular. This means that it is possible to have several Game Technical documents attached to the Game Design Document.&gt;</w:delText>
        </w:r>
      </w:del>
    </w:p>
    <w:p w14:paraId="5A89A16C" w14:textId="77777777" w:rsidR="004C5CC3" w:rsidDel="00455646" w:rsidRDefault="004C5CC3" w:rsidP="00C43B71">
      <w:pPr>
        <w:rPr>
          <w:del w:id="12" w:author="mac" w:date="2018-11-16T03:54:00Z"/>
        </w:rPr>
      </w:pPr>
    </w:p>
    <w:p w14:paraId="6D02A564" w14:textId="77777777" w:rsidR="00C2617E" w:rsidDel="00455646" w:rsidRDefault="00576791" w:rsidP="00BF5CEF">
      <w:pPr>
        <w:rPr>
          <w:del w:id="13" w:author="mac" w:date="2018-11-16T03:54:00Z"/>
          <w:b/>
          <w:bCs/>
          <w:color w:val="FF0000"/>
        </w:rPr>
      </w:pPr>
      <w:del w:id="14" w:author="mac" w:date="2018-11-16T03:54:00Z">
        <w:r w:rsidRPr="00A922D9" w:rsidDel="00455646">
          <w:rPr>
            <w:b/>
            <w:bCs/>
            <w:color w:val="FF0000"/>
          </w:rPr>
          <w:delText>&lt;</w:delText>
        </w:r>
        <w:r w:rsidR="00C2617E" w:rsidRPr="00C2617E" w:rsidDel="00455646">
          <w:rPr>
            <w:b/>
            <w:bCs/>
            <w:color w:val="FF0000"/>
          </w:rPr>
          <w:delText xml:space="preserve">This document must be submitted in original Microsoft© Word format. </w:delText>
        </w:r>
      </w:del>
    </w:p>
    <w:p w14:paraId="198FE285" w14:textId="77777777" w:rsidR="00C2617E" w:rsidDel="00455646" w:rsidRDefault="00C2617E" w:rsidP="00576791">
      <w:pPr>
        <w:rPr>
          <w:del w:id="15" w:author="mac" w:date="2018-11-16T03:54:00Z"/>
          <w:b/>
          <w:bCs/>
          <w:color w:val="FF0000"/>
        </w:rPr>
      </w:pPr>
    </w:p>
    <w:p w14:paraId="3FF1BF17" w14:textId="77777777" w:rsidR="00576791" w:rsidDel="00455646" w:rsidRDefault="00576791" w:rsidP="00576791">
      <w:pPr>
        <w:rPr>
          <w:del w:id="16" w:author="mac" w:date="2018-11-16T03:54:00Z"/>
          <w:b/>
          <w:bCs/>
          <w:color w:val="FF0000"/>
        </w:rPr>
      </w:pPr>
      <w:del w:id="17" w:author="mac" w:date="2018-11-16T03:54:00Z">
        <w:r w:rsidDel="00455646">
          <w:rPr>
            <w:b/>
            <w:bCs/>
            <w:color w:val="FF0000"/>
          </w:rPr>
          <w:delText>DELETE</w:delText>
        </w:r>
        <w:r w:rsidRPr="00A922D9" w:rsidDel="00455646">
          <w:rPr>
            <w:b/>
            <w:bCs/>
            <w:color w:val="FF0000"/>
          </w:rPr>
          <w:delText xml:space="preserve"> </w:delText>
        </w:r>
        <w:r w:rsidDel="00455646">
          <w:rPr>
            <w:b/>
            <w:bCs/>
            <w:color w:val="FF0000"/>
          </w:rPr>
          <w:delText>each and every instructional paragraph</w:delText>
        </w:r>
        <w:r w:rsidRPr="00A922D9" w:rsidDel="00455646">
          <w:rPr>
            <w:b/>
            <w:bCs/>
            <w:color w:val="FF0000"/>
          </w:rPr>
          <w:delText xml:space="preserve"> </w:delText>
        </w:r>
        <w:r w:rsidDel="00455646">
          <w:rPr>
            <w:b/>
            <w:bCs/>
            <w:color w:val="FF0000"/>
          </w:rPr>
          <w:delText>between</w:delText>
        </w:r>
        <w:r w:rsidRPr="00A922D9" w:rsidDel="00455646">
          <w:rPr>
            <w:b/>
            <w:bCs/>
            <w:color w:val="FF0000"/>
          </w:rPr>
          <w:delText xml:space="preserve"> &lt;</w:delText>
        </w:r>
        <w:r w:rsidDel="00455646">
          <w:rPr>
            <w:b/>
            <w:bCs/>
            <w:color w:val="FF0000"/>
          </w:rPr>
          <w:delText xml:space="preserve"> and </w:delText>
        </w:r>
        <w:r w:rsidRPr="00A922D9" w:rsidDel="00455646">
          <w:rPr>
            <w:b/>
            <w:bCs/>
            <w:color w:val="FF0000"/>
          </w:rPr>
          <w:delText>&gt; everywhere in the document</w:delText>
        </w:r>
        <w:r w:rsidDel="00455646">
          <w:rPr>
            <w:rStyle w:val="FootnoteReference"/>
            <w:b/>
            <w:bCs/>
            <w:color w:val="FF0000"/>
          </w:rPr>
          <w:footnoteReference w:id="1"/>
        </w:r>
        <w:r w:rsidRPr="00A922D9" w:rsidDel="00455646">
          <w:rPr>
            <w:b/>
            <w:bCs/>
            <w:color w:val="FF0000"/>
          </w:rPr>
          <w:delText xml:space="preserve"> </w:delText>
        </w:r>
        <w:r w:rsidDel="00455646">
          <w:rPr>
            <w:b/>
            <w:bCs/>
            <w:color w:val="FF0000"/>
          </w:rPr>
          <w:delText xml:space="preserve">and REPLACE ALL of them </w:delText>
        </w:r>
        <w:r w:rsidRPr="00A922D9" w:rsidDel="00455646">
          <w:rPr>
            <w:b/>
            <w:bCs/>
            <w:color w:val="FF0000"/>
          </w:rPr>
          <w:delText>with your text.</w:delText>
        </w:r>
        <w:r w:rsidDel="00455646">
          <w:rPr>
            <w:b/>
            <w:bCs/>
            <w:color w:val="FF0000"/>
          </w:rPr>
          <w:delText xml:space="preserve"> </w:delText>
        </w:r>
        <w:r w:rsidR="004951C6" w:rsidDel="00455646">
          <w:rPr>
            <w:b/>
            <w:bCs/>
            <w:color w:val="FF0000"/>
          </w:rPr>
          <w:delText xml:space="preserve">Keep the main numbered sections, but feel free to add sub-sections if needed. </w:delText>
        </w:r>
        <w:r w:rsidDel="00455646">
          <w:rPr>
            <w:b/>
            <w:bCs/>
            <w:color w:val="FF0000"/>
          </w:rPr>
          <w:delText>All consequent homework assignments will be based on this document, so give it enough thought.</w:delText>
        </w:r>
        <w:r w:rsidRPr="00A922D9" w:rsidDel="00455646">
          <w:rPr>
            <w:b/>
            <w:bCs/>
            <w:color w:val="FF0000"/>
          </w:rPr>
          <w:delText xml:space="preserve">&gt; </w:delText>
        </w:r>
      </w:del>
    </w:p>
    <w:p w14:paraId="383CA6BA" w14:textId="77777777" w:rsidR="000D59E3" w:rsidRPr="000D59E3" w:rsidDel="00455646" w:rsidRDefault="000D59E3" w:rsidP="000D59E3">
      <w:pPr>
        <w:rPr>
          <w:del w:id="21" w:author="mac" w:date="2018-11-16T03:54:00Z"/>
        </w:rPr>
      </w:pPr>
    </w:p>
    <w:p w14:paraId="09D51174" w14:textId="77777777" w:rsidR="00ED5CCF" w:rsidRPr="000D59E3" w:rsidDel="00455646" w:rsidRDefault="00CC15E7" w:rsidP="00ED5CCF">
      <w:pPr>
        <w:rPr>
          <w:del w:id="22" w:author="mac" w:date="2018-11-16T03:54:00Z"/>
        </w:rPr>
      </w:pPr>
      <w:del w:id="23" w:author="mac" w:date="2018-11-16T03:54:00Z">
        <w:r w:rsidRPr="000D59E3" w:rsidDel="00455646">
          <w:delText>&lt;</w:delText>
        </w:r>
        <w:r w:rsidR="00ED5CCF" w:rsidRPr="00ED5CCF" w:rsidDel="00455646">
          <w:delText xml:space="preserve"> </w:delText>
        </w:r>
        <w:r w:rsidR="00ED5CCF" w:rsidDel="00455646">
          <w:delText>While doing further planning and getting better understanding of the project</w:delText>
        </w:r>
        <w:r w:rsidR="00ED5CCF" w:rsidRPr="000D59E3" w:rsidDel="00455646">
          <w:delText xml:space="preserve"> </w:delText>
        </w:r>
        <w:r w:rsidR="00ED5CCF" w:rsidDel="00455646">
          <w:delText>you may need to make</w:delText>
        </w:r>
        <w:r w:rsidR="00ED5CCF" w:rsidRPr="000D59E3" w:rsidDel="00455646">
          <w:delText xml:space="preserve"> changes in the HOMEWORK 1</w:delText>
        </w:r>
        <w:r w:rsidR="00B7454B" w:rsidDel="00455646">
          <w:delText>/2</w:delText>
        </w:r>
        <w:r w:rsidR="00ED5CCF" w:rsidRPr="000D59E3" w:rsidDel="00455646">
          <w:delText xml:space="preserve"> </w:delText>
        </w:r>
        <w:r w:rsidR="00ED5CCF" w:rsidDel="00455646">
          <w:delText>content</w:delText>
        </w:r>
        <w:r w:rsidR="00ED5CCF" w:rsidRPr="000D59E3" w:rsidDel="00455646">
          <w:delText>, such as additions</w:delText>
        </w:r>
        <w:r w:rsidR="00ED5CCF" w:rsidDel="00455646">
          <w:delText>/modifications</w:delText>
        </w:r>
        <w:r w:rsidR="00ED5CCF" w:rsidRPr="000D59E3" w:rsidDel="00455646">
          <w:delText xml:space="preserve"> to</w:delText>
        </w:r>
        <w:r w:rsidR="00ED5CCF" w:rsidDel="00455646">
          <w:delText xml:space="preserve"> the Game Play or to Definitions</w:delText>
        </w:r>
        <w:r w:rsidR="00ED5CCF" w:rsidRPr="000D59E3" w:rsidDel="00455646">
          <w:delText>. In this case</w:delText>
        </w:r>
        <w:r w:rsidR="00ED5CCF" w:rsidDel="00455646">
          <w:delText xml:space="preserve"> e</w:delText>
        </w:r>
        <w:r w:rsidR="00ED5CCF" w:rsidRPr="000D59E3" w:rsidDel="00455646">
          <w:delText>dits in the Homework 1</w:delText>
        </w:r>
        <w:r w:rsidR="00B7454B" w:rsidDel="00455646">
          <w:delText>/2</w:delText>
        </w:r>
        <w:r w:rsidR="00ED5CCF" w:rsidRPr="000D59E3" w:rsidDel="00455646">
          <w:delText xml:space="preserve"> </w:delText>
        </w:r>
        <w:r w:rsidR="00ED5CCF" w:rsidDel="00455646">
          <w:delText xml:space="preserve">content </w:delText>
        </w:r>
        <w:r w:rsidR="00ED5CCF" w:rsidRPr="000D59E3" w:rsidDel="00455646">
          <w:delText xml:space="preserve">should be visible </w:delText>
        </w:r>
        <w:r w:rsidR="00ED5CCF" w:rsidDel="00455646">
          <w:delText>by</w:delText>
        </w:r>
        <w:r w:rsidR="00ED5CCF" w:rsidRPr="000D59E3" w:rsidDel="00455646">
          <w:delText xml:space="preserve"> turning the TRACK CHANGES option on through </w:delText>
        </w:r>
        <w:r w:rsidR="00ED5CCF" w:rsidDel="00455646">
          <w:delText>Review</w:delText>
        </w:r>
        <w:r w:rsidR="00ED5CCF" w:rsidDel="00455646">
          <w:sym w:font="Wingdings" w:char="F0E0"/>
        </w:r>
        <w:r w:rsidR="00ED5CCF" w:rsidRPr="000D59E3" w:rsidDel="00455646">
          <w:delText>Track Changes</w:delText>
        </w:r>
        <w:r w:rsidR="00ED5CCF" w:rsidRPr="00152339" w:rsidDel="00455646">
          <w:delText xml:space="preserve"> </w:delText>
        </w:r>
        <w:r w:rsidR="00ED5CCF" w:rsidRPr="000D59E3" w:rsidDel="00455646">
          <w:delText>menu</w:delText>
        </w:r>
        <w:r w:rsidR="00ED5CCF" w:rsidDel="00455646">
          <w:delText>. Remember that the version information on the title page should be updated</w:delText>
        </w:r>
        <w:r w:rsidR="00ED5CCF" w:rsidRPr="000D59E3" w:rsidDel="00455646">
          <w:delText xml:space="preserve">. </w:delText>
        </w:r>
      </w:del>
    </w:p>
    <w:p w14:paraId="4E0B477C" w14:textId="77777777" w:rsidR="00ED5CCF" w:rsidDel="00455646" w:rsidRDefault="00ED5CCF" w:rsidP="00ED5CCF">
      <w:pPr>
        <w:rPr>
          <w:del w:id="24" w:author="mac" w:date="2018-11-16T03:54:00Z"/>
        </w:rPr>
      </w:pPr>
    </w:p>
    <w:p w14:paraId="21C250AB" w14:textId="77777777" w:rsidR="00ED5CCF" w:rsidDel="00455646" w:rsidRDefault="00ED5CCF" w:rsidP="00B53F71">
      <w:pPr>
        <w:rPr>
          <w:del w:id="25" w:author="mac" w:date="2018-11-16T03:54:00Z"/>
        </w:rPr>
      </w:pPr>
      <w:del w:id="26" w:author="mac" w:date="2018-11-16T03:54:00Z">
        <w:r w:rsidRPr="00231CEE" w:rsidDel="00455646">
          <w:rPr>
            <w:b/>
            <w:bCs/>
            <w:color w:val="FF0000"/>
          </w:rPr>
          <w:delText>Bonus:</w:delText>
        </w:r>
        <w:r w:rsidDel="00455646">
          <w:delText xml:space="preserve"> Get extra </w:delText>
        </w:r>
        <w:r w:rsidR="00B53F71" w:rsidDel="00455646">
          <w:rPr>
            <w:b/>
            <w:bCs/>
          </w:rPr>
          <w:delText>5</w:delText>
        </w:r>
        <w:r w:rsidRPr="006619D3" w:rsidDel="00455646">
          <w:rPr>
            <w:b/>
            <w:bCs/>
          </w:rPr>
          <w:delText>%</w:delText>
        </w:r>
        <w:r w:rsidDel="00455646">
          <w:delText xml:space="preserve"> </w:delText>
        </w:r>
        <w:r w:rsidR="00B53F71" w:rsidDel="00455646">
          <w:delText xml:space="preserve">(x2) </w:delText>
        </w:r>
        <w:r w:rsidDel="00455646">
          <w:delText xml:space="preserve">points for revising and SUBSTANTIALLY improving </w:delText>
        </w:r>
        <w:r w:rsidR="00B53F71" w:rsidDel="00455646">
          <w:delText xml:space="preserve">each of </w:delText>
        </w:r>
        <w:r w:rsidDel="00455646">
          <w:delText>the Homework 1</w:delText>
        </w:r>
        <w:r w:rsidR="00B7454B" w:rsidDel="00455646">
          <w:delText>/2</w:delText>
        </w:r>
        <w:r w:rsidDel="00455646">
          <w:delText xml:space="preserve"> content.</w:delText>
        </w:r>
      </w:del>
    </w:p>
    <w:p w14:paraId="369D63D3" w14:textId="77777777" w:rsidR="00ED5CCF" w:rsidDel="00455646" w:rsidRDefault="00ED5CCF" w:rsidP="002A33AA">
      <w:pPr>
        <w:rPr>
          <w:del w:id="27" w:author="mac" w:date="2018-11-16T03:54:00Z"/>
        </w:rPr>
      </w:pPr>
    </w:p>
    <w:p w14:paraId="4F0B55DE" w14:textId="77777777" w:rsidR="00CC15E7" w:rsidDel="00455646" w:rsidRDefault="003F36AA" w:rsidP="002A33AA">
      <w:pPr>
        <w:rPr>
          <w:del w:id="28" w:author="mac" w:date="2018-11-16T03:54:00Z"/>
        </w:rPr>
      </w:pPr>
      <w:ins w:id="29" w:author="Araz Yusubov" w:date="2018-09-18T19:35:00Z">
        <w:del w:id="30" w:author="mac" w:date="2018-11-16T03:54:00Z">
          <w:r w:rsidDel="00455646">
            <w:delText xml:space="preserve">All </w:delText>
          </w:r>
          <w:r w:rsidRPr="00A54205" w:rsidDel="00455646">
            <w:delText>Microsoft© Word</w:delText>
          </w:r>
          <w:r w:rsidRPr="000D59E3" w:rsidDel="00455646">
            <w:delText xml:space="preserve"> </w:delText>
          </w:r>
          <w:r w:rsidDel="00455646">
            <w:delText xml:space="preserve">documents should be submitted as separate files. </w:delText>
          </w:r>
        </w:del>
      </w:ins>
      <w:del w:id="31" w:author="mac" w:date="2018-11-16T03:54:00Z">
        <w:r w:rsidR="00CC15E7" w:rsidRPr="000D59E3" w:rsidDel="00455646">
          <w:delText xml:space="preserve">Any additional files </w:delText>
        </w:r>
      </w:del>
      <w:ins w:id="32" w:author="Araz Yusubov" w:date="2018-09-18T19:35:00Z">
        <w:del w:id="33" w:author="mac" w:date="2018-11-16T03:54:00Z">
          <w:r w:rsidDel="00455646">
            <w:delText>of other types</w:delText>
          </w:r>
          <w:r w:rsidRPr="000D59E3" w:rsidDel="00455646">
            <w:delText xml:space="preserve"> </w:delText>
          </w:r>
        </w:del>
      </w:ins>
      <w:del w:id="34" w:author="mac" w:date="2018-11-16T03:54:00Z">
        <w:r w:rsidR="00CC15E7" w:rsidRPr="000D59E3" w:rsidDel="00455646">
          <w:delText>e.g. diagram and charts will usually be inserted to this document as embedded images, but the source files</w:delText>
        </w:r>
        <w:r w:rsidR="0088222A" w:rsidDel="00455646">
          <w:delText xml:space="preserve"> e.g.</w:delText>
        </w:r>
        <w:r w:rsidR="002A33AA" w:rsidDel="00455646">
          <w:delText xml:space="preserve"> Photoshop </w:delText>
        </w:r>
        <w:r w:rsidR="00625FE7" w:rsidDel="00455646">
          <w:delText>.</w:delText>
        </w:r>
        <w:r w:rsidR="002A33AA" w:rsidDel="00455646">
          <w:delText>psd</w:delText>
        </w:r>
        <w:r w:rsidR="00152339" w:rsidDel="00455646">
          <w:delText xml:space="preserve"> files</w:delText>
        </w:r>
        <w:r w:rsidR="00625FE7" w:rsidDel="00455646">
          <w:delText xml:space="preserve"> </w:delText>
        </w:r>
        <w:r w:rsidR="00CC15E7" w:rsidRPr="000D59E3" w:rsidDel="00455646">
          <w:delText xml:space="preserve">should </w:delText>
        </w:r>
        <w:r w:rsidR="00152339" w:rsidDel="00455646">
          <w:delText xml:space="preserve">also </w:delText>
        </w:r>
        <w:r w:rsidR="00CC15E7" w:rsidRPr="000D59E3" w:rsidDel="00455646">
          <w:delText>be submitted</w:delText>
        </w:r>
        <w:r w:rsidR="00152339" w:rsidDel="00455646">
          <w:delText>.</w:delText>
        </w:r>
        <w:r w:rsidR="00CC15E7" w:rsidRPr="000D59E3" w:rsidDel="00455646">
          <w:delText xml:space="preserve"> </w:delText>
        </w:r>
        <w:r w:rsidR="00152339" w:rsidDel="00455646">
          <w:delText xml:space="preserve">In this case </w:delText>
        </w:r>
        <w:r w:rsidR="00BD7CD6" w:rsidDel="00455646">
          <w:delText>(</w:delText>
        </w:r>
        <w:r w:rsidR="00152339" w:rsidDel="00455646">
          <w:delText xml:space="preserve">of having multiple </w:delText>
        </w:r>
      </w:del>
      <w:ins w:id="35" w:author="Araz Yusubov" w:date="2018-09-18T19:35:00Z">
        <w:del w:id="36" w:author="mac" w:date="2018-11-16T03:54:00Z">
          <w:r w:rsidDel="00455646">
            <w:delText xml:space="preserve">non-Word </w:delText>
          </w:r>
        </w:del>
      </w:ins>
      <w:del w:id="37" w:author="mac" w:date="2018-11-16T03:54:00Z">
        <w:r w:rsidR="00152339" w:rsidDel="00455646">
          <w:delText>files</w:delText>
        </w:r>
        <w:r w:rsidR="00BD7CD6" w:rsidDel="00455646">
          <w:delText>)</w:delText>
        </w:r>
        <w:r w:rsidR="00152339" w:rsidDel="00455646">
          <w:delText xml:space="preserve"> all of them should be submitted </w:delText>
        </w:r>
        <w:r w:rsidR="00CC15E7" w:rsidRPr="000D59E3" w:rsidDel="00455646">
          <w:delText xml:space="preserve">as part of a </w:delText>
        </w:r>
        <w:r w:rsidR="00152339" w:rsidDel="00455646">
          <w:delText>SINGLE</w:delText>
        </w:r>
        <w:r w:rsidR="00CC15E7" w:rsidRPr="000D59E3" w:rsidDel="00455646">
          <w:delText xml:space="preserve"> .zip archive file</w:delText>
        </w:r>
        <w:r w:rsidR="000D59E3" w:rsidRPr="000D59E3" w:rsidDel="00455646">
          <w:delText>.</w:delText>
        </w:r>
        <w:r w:rsidR="00CC15E7" w:rsidRPr="000D59E3" w:rsidDel="00455646">
          <w:delText>&gt;</w:delText>
        </w:r>
      </w:del>
    </w:p>
    <w:p w14:paraId="00E9F2AE" w14:textId="77777777" w:rsidR="002A33AA" w:rsidRDefault="002A33AA" w:rsidP="002A33AA"/>
    <w:p w14:paraId="2A0FA633" w14:textId="77777777" w:rsidR="00751477" w:rsidRDefault="00641B03" w:rsidP="00751477">
      <w:pPr>
        <w:pStyle w:val="Heading2"/>
      </w:pPr>
      <w:r w:rsidRPr="00641B03">
        <w:t>System Requirements</w:t>
      </w:r>
    </w:p>
    <w:p w14:paraId="3567B3B8" w14:textId="77777777" w:rsidR="00751477" w:rsidRDefault="00751477" w:rsidP="00D56548">
      <w:r>
        <w:t>&lt;</w:t>
      </w:r>
      <w:r w:rsidR="00641B03" w:rsidRPr="00D56548">
        <w:t>This is a list of system requirements that a device will have to meet to run the game. This also represents the restrictions that may apply to the end product</w:t>
      </w:r>
      <w:proofErr w:type="gramStart"/>
      <w:r w:rsidR="00641B03" w:rsidRPr="00D56548">
        <w:t>.</w:t>
      </w:r>
      <w:r>
        <w:t>&gt;</w:t>
      </w:r>
      <w:proofErr w:type="gramEnd"/>
    </w:p>
    <w:p w14:paraId="666659DE" w14:textId="77777777" w:rsidR="00B53F71" w:rsidRPr="00B53F71" w:rsidRDefault="00B53F71" w:rsidP="00B53F71">
      <w:pPr>
        <w:pStyle w:val="Heading2"/>
      </w:pPr>
      <w:r w:rsidRPr="00B53F71">
        <w:t>Concerns and Alternatives</w:t>
      </w:r>
    </w:p>
    <w:p w14:paraId="7F928ED5" w14:textId="77777777" w:rsidR="00B53F71" w:rsidRPr="00B53F71" w:rsidRDefault="00B53F71" w:rsidP="00B53F71">
      <w:pPr>
        <w:autoSpaceDE w:val="0"/>
        <w:autoSpaceDN w:val="0"/>
        <w:adjustRightInd w:val="0"/>
      </w:pPr>
      <w:r>
        <w:t>&lt;</w:t>
      </w:r>
      <w:r w:rsidRPr="00B53F71">
        <w:t>If there are concerns about something technical, they should be stated here, along with any</w:t>
      </w:r>
      <w:r>
        <w:t xml:space="preserve"> </w:t>
      </w:r>
      <w:r w:rsidRPr="00B53F71">
        <w:t>alternatives to the concern</w:t>
      </w:r>
      <w:proofErr w:type="gramStart"/>
      <w:r w:rsidRPr="00B53F71">
        <w:t>.</w:t>
      </w:r>
      <w:r>
        <w:t>&gt;</w:t>
      </w:r>
      <w:proofErr w:type="gramEnd"/>
    </w:p>
    <w:p w14:paraId="347E84E1" w14:textId="77777777" w:rsidR="00B53F71" w:rsidRPr="00B53F71" w:rsidRDefault="00B53F71" w:rsidP="00B53F71">
      <w:pPr>
        <w:pStyle w:val="Heading2"/>
      </w:pPr>
      <w:r w:rsidRPr="00B53F71">
        <w:t>Resources</w:t>
      </w:r>
    </w:p>
    <w:p w14:paraId="74BC7D2F" w14:textId="77777777" w:rsidR="00B53F71" w:rsidRDefault="00B53F71" w:rsidP="00B53F71">
      <w:pPr>
        <w:autoSpaceDE w:val="0"/>
        <w:autoSpaceDN w:val="0"/>
        <w:adjustRightInd w:val="0"/>
      </w:pPr>
      <w:r>
        <w:t>&lt;</w:t>
      </w:r>
      <w:r w:rsidRPr="00B53F71">
        <w:t>The resources section lists applications and equipment that are acceptable for use in the development</w:t>
      </w:r>
      <w:r>
        <w:t xml:space="preserve"> </w:t>
      </w:r>
      <w:r w:rsidRPr="00B53F71">
        <w:t>of this game. This begins to satisfy a legal challenge that developers must begin to be aware of</w:t>
      </w:r>
      <w:proofErr w:type="gramStart"/>
      <w:r w:rsidRPr="00B53F71">
        <w:t>.</w:t>
      </w:r>
      <w:r>
        <w:t>&gt;</w:t>
      </w:r>
      <w:proofErr w:type="gramEnd"/>
    </w:p>
    <w:p w14:paraId="7E1B5EEB" w14:textId="77777777" w:rsidR="002A33AA" w:rsidRDefault="00BD387E" w:rsidP="002A33AA">
      <w:pPr>
        <w:pStyle w:val="Heading1"/>
      </w:pPr>
      <w:r w:rsidRPr="00BD387E">
        <w:t>Visual Content</w:t>
      </w:r>
    </w:p>
    <w:p w14:paraId="7B155E78" w14:textId="77777777" w:rsidR="00BD387E" w:rsidRPr="00D56548" w:rsidRDefault="002A33AA" w:rsidP="00363F00">
      <w:pPr>
        <w:rPr>
          <w:rFonts w:cs="AvalonPlain"/>
        </w:rPr>
      </w:pPr>
      <w:r w:rsidRPr="00D56548">
        <w:rPr>
          <w:rFonts w:cs="AvalonPlain"/>
        </w:rPr>
        <w:t>&lt;</w:t>
      </w:r>
      <w:r w:rsidR="00BD387E" w:rsidRPr="00D56548">
        <w:rPr>
          <w:rFonts w:cs="AvalonPlain"/>
        </w:rPr>
        <w:t xml:space="preserve">This is a </w:t>
      </w:r>
      <w:r w:rsidR="00363F00" w:rsidRPr="00D56548">
        <w:rPr>
          <w:rFonts w:cs="AvalonPlain"/>
        </w:rPr>
        <w:t xml:space="preserve">section that </w:t>
      </w:r>
      <w:r w:rsidR="00BD387E" w:rsidRPr="00D56548">
        <w:rPr>
          <w:rFonts w:cs="AvalonPlain"/>
        </w:rPr>
        <w:t>list</w:t>
      </w:r>
      <w:r w:rsidR="00363F00" w:rsidRPr="00D56548">
        <w:rPr>
          <w:rFonts w:cs="AvalonPlain"/>
        </w:rPr>
        <w:t>s</w:t>
      </w:r>
      <w:r w:rsidR="00BD387E" w:rsidRPr="00D56548">
        <w:rPr>
          <w:rFonts w:cs="AvalonPlain"/>
        </w:rPr>
        <w:t xml:space="preserve"> technical requirements from those in concerned with the visual aspects of the game. All objects should be listed with their generic names.</w:t>
      </w:r>
    </w:p>
    <w:p w14:paraId="7DD62098" w14:textId="77777777" w:rsidR="00BD387E" w:rsidRPr="00D56548" w:rsidRDefault="00BD387E" w:rsidP="00BD387E">
      <w:pPr>
        <w:numPr>
          <w:ilvl w:val="0"/>
          <w:numId w:val="24"/>
        </w:numPr>
        <w:rPr>
          <w:rFonts w:cs="AvalonPlain"/>
        </w:rPr>
      </w:pPr>
      <w:r w:rsidRPr="00D56548">
        <w:rPr>
          <w:rFonts w:cs="AvalonPlain"/>
        </w:rPr>
        <w:t>General</w:t>
      </w:r>
    </w:p>
    <w:p w14:paraId="1AAD62EE" w14:textId="77777777" w:rsidR="00BD387E" w:rsidRPr="00D56548" w:rsidRDefault="00BD387E" w:rsidP="00363F00">
      <w:pPr>
        <w:numPr>
          <w:ilvl w:val="1"/>
          <w:numId w:val="25"/>
        </w:numPr>
        <w:rPr>
          <w:rFonts w:cs="Cambria"/>
        </w:rPr>
      </w:pPr>
      <w:r w:rsidRPr="00D56548">
        <w:rPr>
          <w:rFonts w:cs="Cambria"/>
        </w:rPr>
        <w:t>File Size Restrictions</w:t>
      </w:r>
    </w:p>
    <w:p w14:paraId="08B8F3BF" w14:textId="77777777" w:rsidR="00BD387E" w:rsidRPr="00D56548" w:rsidRDefault="00BD387E" w:rsidP="00363F00">
      <w:pPr>
        <w:numPr>
          <w:ilvl w:val="1"/>
          <w:numId w:val="25"/>
        </w:numPr>
        <w:rPr>
          <w:rFonts w:cs="Cambria"/>
        </w:rPr>
      </w:pPr>
      <w:r w:rsidRPr="00D56548">
        <w:rPr>
          <w:rFonts w:cs="Cambria"/>
        </w:rPr>
        <w:t>File Format Type</w:t>
      </w:r>
    </w:p>
    <w:p w14:paraId="3A6B8B1A" w14:textId="77777777" w:rsidR="00BD387E" w:rsidRPr="00D56548" w:rsidRDefault="00BD387E" w:rsidP="00363F00">
      <w:pPr>
        <w:numPr>
          <w:ilvl w:val="1"/>
          <w:numId w:val="25"/>
        </w:numPr>
        <w:rPr>
          <w:rFonts w:cs="Cambria"/>
        </w:rPr>
      </w:pPr>
      <w:r w:rsidRPr="00D56548">
        <w:rPr>
          <w:rFonts w:cs="Cambria"/>
        </w:rPr>
        <w:t>File Quality Type</w:t>
      </w:r>
    </w:p>
    <w:p w14:paraId="4AC43E6F" w14:textId="77777777" w:rsidR="00BD387E" w:rsidRPr="00D56548" w:rsidRDefault="00BD387E" w:rsidP="00363F00">
      <w:pPr>
        <w:numPr>
          <w:ilvl w:val="1"/>
          <w:numId w:val="25"/>
        </w:numPr>
        <w:rPr>
          <w:rFonts w:cs="Cambria"/>
        </w:rPr>
      </w:pPr>
      <w:r w:rsidRPr="00D56548">
        <w:rPr>
          <w:rFonts w:cs="Cambria"/>
        </w:rPr>
        <w:t>Visual Scale</w:t>
      </w:r>
    </w:p>
    <w:p w14:paraId="659C07EE" w14:textId="77777777" w:rsidR="00BD387E" w:rsidRPr="00D56548" w:rsidRDefault="00BD387E" w:rsidP="00BD387E">
      <w:pPr>
        <w:numPr>
          <w:ilvl w:val="0"/>
          <w:numId w:val="24"/>
        </w:numPr>
        <w:rPr>
          <w:rFonts w:cs="AvalonPlain"/>
        </w:rPr>
      </w:pPr>
      <w:r w:rsidRPr="00D56548">
        <w:rPr>
          <w:rFonts w:cs="AvalonPlain"/>
        </w:rPr>
        <w:t>Player Elements</w:t>
      </w:r>
    </w:p>
    <w:p w14:paraId="2DE92CF9" w14:textId="77777777" w:rsidR="00BD387E" w:rsidRPr="00D56548" w:rsidRDefault="00BD387E" w:rsidP="00363F00">
      <w:pPr>
        <w:numPr>
          <w:ilvl w:val="1"/>
          <w:numId w:val="25"/>
        </w:numPr>
        <w:rPr>
          <w:rFonts w:cs="Cambria"/>
        </w:rPr>
      </w:pPr>
      <w:r w:rsidRPr="00D56548">
        <w:rPr>
          <w:rFonts w:cs="Cambria"/>
        </w:rPr>
        <w:t xml:space="preserve">Type of States (Default, Damage, Destroyed, </w:t>
      </w:r>
      <w:proofErr w:type="spellStart"/>
      <w:r w:rsidRPr="00D56548">
        <w:rPr>
          <w:rFonts w:cs="Cambria"/>
        </w:rPr>
        <w:t>ect</w:t>
      </w:r>
      <w:proofErr w:type="spellEnd"/>
      <w:r w:rsidRPr="00D56548">
        <w:rPr>
          <w:rFonts w:cs="Cambria"/>
        </w:rPr>
        <w:t>.)</w:t>
      </w:r>
    </w:p>
    <w:p w14:paraId="656F1B6E" w14:textId="77777777" w:rsidR="00BD387E" w:rsidRPr="00D56548" w:rsidRDefault="00BD387E" w:rsidP="00363F00">
      <w:pPr>
        <w:numPr>
          <w:ilvl w:val="1"/>
          <w:numId w:val="25"/>
        </w:numPr>
        <w:rPr>
          <w:rFonts w:cs="Cambria"/>
        </w:rPr>
      </w:pPr>
      <w:r w:rsidRPr="00D56548">
        <w:rPr>
          <w:rFonts w:cs="Cambria"/>
        </w:rPr>
        <w:t>Amount Animation Frames</w:t>
      </w:r>
    </w:p>
    <w:p w14:paraId="727C3608" w14:textId="77777777" w:rsidR="00BD387E" w:rsidRPr="00D56548" w:rsidRDefault="00BD387E" w:rsidP="00BD387E">
      <w:pPr>
        <w:numPr>
          <w:ilvl w:val="0"/>
          <w:numId w:val="24"/>
        </w:numPr>
        <w:rPr>
          <w:rFonts w:cs="AvalonPlain"/>
        </w:rPr>
      </w:pPr>
      <w:r w:rsidRPr="00D56548">
        <w:rPr>
          <w:rFonts w:cs="AvalonPlain"/>
        </w:rPr>
        <w:t>Heads Up Display (HUD)</w:t>
      </w:r>
    </w:p>
    <w:p w14:paraId="2231C067" w14:textId="77777777" w:rsidR="00BD387E" w:rsidRPr="00D56548" w:rsidRDefault="00BD387E" w:rsidP="00363F00">
      <w:pPr>
        <w:numPr>
          <w:ilvl w:val="1"/>
          <w:numId w:val="25"/>
        </w:numPr>
        <w:rPr>
          <w:rFonts w:cs="Cambria"/>
        </w:rPr>
      </w:pPr>
      <w:r w:rsidRPr="00D56548">
        <w:rPr>
          <w:rFonts w:cs="Cambria"/>
        </w:rPr>
        <w:t>Type Icons</w:t>
      </w:r>
    </w:p>
    <w:p w14:paraId="69AEEDAE" w14:textId="77777777" w:rsidR="00BD387E" w:rsidRPr="00D56548" w:rsidRDefault="00BD387E" w:rsidP="00363F00">
      <w:pPr>
        <w:numPr>
          <w:ilvl w:val="1"/>
          <w:numId w:val="25"/>
        </w:numPr>
        <w:rPr>
          <w:rFonts w:cs="Cambria"/>
        </w:rPr>
      </w:pPr>
      <w:r w:rsidRPr="00D56548">
        <w:rPr>
          <w:rFonts w:cs="Cambria"/>
        </w:rPr>
        <w:t>States</w:t>
      </w:r>
    </w:p>
    <w:p w14:paraId="76E12A3D" w14:textId="77777777" w:rsidR="00BD387E" w:rsidRPr="00D56548" w:rsidRDefault="00BD387E" w:rsidP="00363F00">
      <w:pPr>
        <w:numPr>
          <w:ilvl w:val="1"/>
          <w:numId w:val="25"/>
        </w:numPr>
        <w:rPr>
          <w:rFonts w:cs="Cambria"/>
        </w:rPr>
      </w:pPr>
      <w:r w:rsidRPr="00D56548">
        <w:rPr>
          <w:rFonts w:cs="Cambria"/>
        </w:rPr>
        <w:t>Font Type</w:t>
      </w:r>
    </w:p>
    <w:p w14:paraId="371E53EE" w14:textId="77777777" w:rsidR="00BD387E" w:rsidRPr="00D56548" w:rsidRDefault="00BD387E" w:rsidP="00BD387E">
      <w:pPr>
        <w:numPr>
          <w:ilvl w:val="0"/>
          <w:numId w:val="24"/>
        </w:numPr>
        <w:rPr>
          <w:rFonts w:cs="AvalonPlain"/>
        </w:rPr>
      </w:pPr>
      <w:r w:rsidRPr="00D56548">
        <w:rPr>
          <w:rFonts w:cs="AvalonPlain"/>
        </w:rPr>
        <w:t>Antagonistic Elements</w:t>
      </w:r>
    </w:p>
    <w:p w14:paraId="2186AF59" w14:textId="77777777" w:rsidR="00BD387E" w:rsidRPr="00D56548" w:rsidRDefault="00BD387E" w:rsidP="00363F00">
      <w:pPr>
        <w:numPr>
          <w:ilvl w:val="1"/>
          <w:numId w:val="25"/>
        </w:numPr>
        <w:rPr>
          <w:rFonts w:cs="Cambria"/>
        </w:rPr>
      </w:pPr>
      <w:r w:rsidRPr="00D56548">
        <w:rPr>
          <w:rFonts w:cs="Cambria"/>
        </w:rPr>
        <w:t xml:space="preserve">Type of States (Default, Damage, Destroyed, </w:t>
      </w:r>
      <w:proofErr w:type="spellStart"/>
      <w:r w:rsidRPr="00D56548">
        <w:rPr>
          <w:rFonts w:cs="Cambria"/>
        </w:rPr>
        <w:t>ect</w:t>
      </w:r>
      <w:proofErr w:type="spellEnd"/>
      <w:r w:rsidRPr="00D56548">
        <w:rPr>
          <w:rFonts w:cs="Cambria"/>
        </w:rPr>
        <w:t>.)</w:t>
      </w:r>
    </w:p>
    <w:p w14:paraId="4701B3A9" w14:textId="77777777" w:rsidR="00BD387E" w:rsidRPr="00D56548" w:rsidRDefault="00BD387E" w:rsidP="00363F00">
      <w:pPr>
        <w:numPr>
          <w:ilvl w:val="1"/>
          <w:numId w:val="25"/>
        </w:numPr>
        <w:rPr>
          <w:rFonts w:cs="Cambria"/>
        </w:rPr>
      </w:pPr>
      <w:r w:rsidRPr="00D56548">
        <w:rPr>
          <w:rFonts w:cs="Cambria"/>
        </w:rPr>
        <w:t>Amount Animation Frames</w:t>
      </w:r>
    </w:p>
    <w:p w14:paraId="27563B6E" w14:textId="77777777" w:rsidR="00BD387E" w:rsidRPr="00D56548" w:rsidRDefault="00BD387E" w:rsidP="00BD387E">
      <w:pPr>
        <w:numPr>
          <w:ilvl w:val="0"/>
          <w:numId w:val="24"/>
        </w:numPr>
        <w:rPr>
          <w:rFonts w:cs="AvalonPlain"/>
        </w:rPr>
      </w:pPr>
      <w:r w:rsidRPr="00D56548">
        <w:rPr>
          <w:rFonts w:cs="AvalonPlain"/>
        </w:rPr>
        <w:t>Global Elements</w:t>
      </w:r>
    </w:p>
    <w:p w14:paraId="3232A70E" w14:textId="77777777" w:rsidR="00BD387E" w:rsidRPr="00D56548" w:rsidRDefault="00BD387E" w:rsidP="00363F00">
      <w:pPr>
        <w:numPr>
          <w:ilvl w:val="1"/>
          <w:numId w:val="25"/>
        </w:numPr>
        <w:rPr>
          <w:rFonts w:cs="Cambria"/>
        </w:rPr>
      </w:pPr>
      <w:r w:rsidRPr="00D56548">
        <w:rPr>
          <w:rFonts w:cs="Cambria"/>
        </w:rPr>
        <w:t>Background/Texture/Tiles</w:t>
      </w:r>
    </w:p>
    <w:p w14:paraId="5C3F917C" w14:textId="77777777" w:rsidR="00BD387E" w:rsidRPr="00D56548" w:rsidRDefault="00BD387E" w:rsidP="00363F00">
      <w:pPr>
        <w:numPr>
          <w:ilvl w:val="1"/>
          <w:numId w:val="25"/>
        </w:numPr>
        <w:rPr>
          <w:rFonts w:cs="Cambria"/>
        </w:rPr>
      </w:pPr>
      <w:r w:rsidRPr="00D56548">
        <w:rPr>
          <w:rFonts w:cs="Cambria"/>
        </w:rPr>
        <w:t xml:space="preserve">Font Type </w:t>
      </w:r>
    </w:p>
    <w:p w14:paraId="0DBD343E" w14:textId="77777777" w:rsidR="002A33AA" w:rsidRPr="00D56548" w:rsidRDefault="002A33AA" w:rsidP="00BD387E">
      <w:pPr>
        <w:rPr>
          <w:rFonts w:cs="AvalonPlain"/>
        </w:rPr>
      </w:pPr>
      <w:r w:rsidRPr="00D56548">
        <w:rPr>
          <w:rFonts w:cs="AvalonPlain"/>
        </w:rPr>
        <w:t>&gt;</w:t>
      </w:r>
    </w:p>
    <w:p w14:paraId="2E89DB1B" w14:textId="77777777" w:rsidR="00E60030" w:rsidRDefault="00363F00" w:rsidP="00E60030">
      <w:pPr>
        <w:pStyle w:val="Heading1"/>
      </w:pPr>
      <w:r w:rsidRPr="00363F00">
        <w:t>Audio Content</w:t>
      </w:r>
    </w:p>
    <w:p w14:paraId="79A77791" w14:textId="77777777" w:rsidR="00363F00" w:rsidRPr="00363F00" w:rsidRDefault="007644A6" w:rsidP="00363F00">
      <w:r w:rsidRPr="00062EF3">
        <w:rPr>
          <w:iCs/>
        </w:rPr>
        <w:t>&lt;</w:t>
      </w:r>
      <w:r w:rsidR="00363F00" w:rsidRPr="00363F00">
        <w:t>This is the section for organizing the audio content. It is very important to communicate with the audio</w:t>
      </w:r>
      <w:r w:rsidR="00363F00">
        <w:t xml:space="preserve"> </w:t>
      </w:r>
      <w:r w:rsidR="00363F00" w:rsidRPr="00363F00">
        <w:t>designer before and while the audio content is being developed.</w:t>
      </w:r>
    </w:p>
    <w:p w14:paraId="28A2F0EF" w14:textId="77777777" w:rsidR="00363F00" w:rsidRPr="00363F00" w:rsidRDefault="00363F00" w:rsidP="00363F00">
      <w:pPr>
        <w:numPr>
          <w:ilvl w:val="0"/>
          <w:numId w:val="25"/>
        </w:numPr>
      </w:pPr>
      <w:r w:rsidRPr="00363F00">
        <w:t>General</w:t>
      </w:r>
    </w:p>
    <w:p w14:paraId="0E01D306" w14:textId="77777777" w:rsidR="00363F00" w:rsidRPr="00363F00" w:rsidRDefault="00363F00" w:rsidP="00363F00">
      <w:pPr>
        <w:numPr>
          <w:ilvl w:val="1"/>
          <w:numId w:val="25"/>
        </w:numPr>
      </w:pPr>
      <w:r w:rsidRPr="00363F00">
        <w:t>File Size Restrictions</w:t>
      </w:r>
    </w:p>
    <w:p w14:paraId="77094A9E" w14:textId="77777777" w:rsidR="00363F00" w:rsidRPr="00363F00" w:rsidRDefault="00363F00" w:rsidP="00363F00">
      <w:pPr>
        <w:numPr>
          <w:ilvl w:val="1"/>
          <w:numId w:val="25"/>
        </w:numPr>
      </w:pPr>
      <w:r w:rsidRPr="00363F00">
        <w:t>File Format Type</w:t>
      </w:r>
    </w:p>
    <w:p w14:paraId="3A808D81" w14:textId="77777777" w:rsidR="00363F00" w:rsidRPr="00363F00" w:rsidRDefault="00363F00" w:rsidP="00363F00">
      <w:pPr>
        <w:numPr>
          <w:ilvl w:val="1"/>
          <w:numId w:val="25"/>
        </w:numPr>
      </w:pPr>
      <w:r w:rsidRPr="00363F00">
        <w:t>File Quality Type</w:t>
      </w:r>
    </w:p>
    <w:p w14:paraId="70C15C50" w14:textId="77777777" w:rsidR="00363F00" w:rsidRPr="00363F00" w:rsidRDefault="00363F00" w:rsidP="00363F00">
      <w:pPr>
        <w:numPr>
          <w:ilvl w:val="0"/>
          <w:numId w:val="25"/>
        </w:numPr>
      </w:pPr>
      <w:r w:rsidRPr="00363F00">
        <w:t>Player Elements</w:t>
      </w:r>
    </w:p>
    <w:p w14:paraId="44FF49B8" w14:textId="77777777" w:rsidR="00363F00" w:rsidRPr="00363F00" w:rsidRDefault="00363F00" w:rsidP="00363F00">
      <w:pPr>
        <w:numPr>
          <w:ilvl w:val="1"/>
          <w:numId w:val="25"/>
        </w:numPr>
      </w:pPr>
      <w:r w:rsidRPr="00363F00">
        <w:lastRenderedPageBreak/>
        <w:t>Type of Sound f/x</w:t>
      </w:r>
    </w:p>
    <w:p w14:paraId="10BBFDF9" w14:textId="77777777" w:rsidR="00363F00" w:rsidRPr="00363F00" w:rsidRDefault="00363F00" w:rsidP="00363F00">
      <w:pPr>
        <w:numPr>
          <w:ilvl w:val="1"/>
          <w:numId w:val="25"/>
        </w:numPr>
      </w:pPr>
      <w:r w:rsidRPr="00363F00">
        <w:t>Device Vibration</w:t>
      </w:r>
    </w:p>
    <w:p w14:paraId="170B030A" w14:textId="77777777" w:rsidR="00363F00" w:rsidRPr="00363F00" w:rsidRDefault="00363F00" w:rsidP="00363F00">
      <w:pPr>
        <w:numPr>
          <w:ilvl w:val="0"/>
          <w:numId w:val="25"/>
        </w:numPr>
      </w:pPr>
      <w:r w:rsidRPr="00363F00">
        <w:t>Antagonistic Elements</w:t>
      </w:r>
    </w:p>
    <w:p w14:paraId="1C805859" w14:textId="77777777" w:rsidR="00363F00" w:rsidRPr="00363F00" w:rsidRDefault="00363F00" w:rsidP="00363F00">
      <w:pPr>
        <w:numPr>
          <w:ilvl w:val="1"/>
          <w:numId w:val="25"/>
        </w:numPr>
      </w:pPr>
      <w:r w:rsidRPr="00363F00">
        <w:t>Type of Sound f/x</w:t>
      </w:r>
    </w:p>
    <w:p w14:paraId="02CA0D47" w14:textId="77777777" w:rsidR="00363F00" w:rsidRPr="00363F00" w:rsidRDefault="00363F00" w:rsidP="00363F00">
      <w:pPr>
        <w:numPr>
          <w:ilvl w:val="1"/>
          <w:numId w:val="25"/>
        </w:numPr>
      </w:pPr>
      <w:r w:rsidRPr="00363F00">
        <w:t>Device Vibration</w:t>
      </w:r>
    </w:p>
    <w:p w14:paraId="1C6C0016" w14:textId="77777777" w:rsidR="00363F00" w:rsidRPr="00363F00" w:rsidRDefault="00363F00" w:rsidP="00363F00">
      <w:pPr>
        <w:numPr>
          <w:ilvl w:val="0"/>
          <w:numId w:val="25"/>
        </w:numPr>
      </w:pPr>
      <w:r w:rsidRPr="00363F00">
        <w:t>Global Elements</w:t>
      </w:r>
    </w:p>
    <w:p w14:paraId="764C14AC" w14:textId="77777777" w:rsidR="00363F00" w:rsidRPr="00363F00" w:rsidRDefault="00363F00" w:rsidP="00363F00">
      <w:pPr>
        <w:numPr>
          <w:ilvl w:val="1"/>
          <w:numId w:val="25"/>
        </w:numPr>
      </w:pPr>
      <w:r w:rsidRPr="00363F00">
        <w:t>Ambient Music</w:t>
      </w:r>
    </w:p>
    <w:p w14:paraId="5FC202AB" w14:textId="77777777" w:rsidR="00363F00" w:rsidRPr="00363F00" w:rsidRDefault="00363F00" w:rsidP="00363F00">
      <w:pPr>
        <w:numPr>
          <w:ilvl w:val="0"/>
          <w:numId w:val="25"/>
        </w:numPr>
      </w:pPr>
      <w:r w:rsidRPr="00363F00">
        <w:t>Splash Screens</w:t>
      </w:r>
    </w:p>
    <w:p w14:paraId="30ED4173" w14:textId="77777777" w:rsidR="00363F00" w:rsidRPr="00363F00" w:rsidRDefault="00363F00" w:rsidP="00363F00">
      <w:pPr>
        <w:numPr>
          <w:ilvl w:val="1"/>
          <w:numId w:val="25"/>
        </w:numPr>
      </w:pPr>
      <w:r w:rsidRPr="00363F00">
        <w:t>Ambient Music</w:t>
      </w:r>
    </w:p>
    <w:p w14:paraId="18F49EC3" w14:textId="77777777" w:rsidR="00363F00" w:rsidRPr="00363F00" w:rsidRDefault="00363F00" w:rsidP="00363F00">
      <w:pPr>
        <w:numPr>
          <w:ilvl w:val="0"/>
          <w:numId w:val="25"/>
        </w:numPr>
      </w:pPr>
      <w:r w:rsidRPr="00363F00">
        <w:t>Menus</w:t>
      </w:r>
    </w:p>
    <w:p w14:paraId="7B7B6B57" w14:textId="77777777" w:rsidR="00363F00" w:rsidRDefault="00363F00" w:rsidP="00363F00">
      <w:pPr>
        <w:numPr>
          <w:ilvl w:val="1"/>
          <w:numId w:val="25"/>
        </w:numPr>
        <w:rPr>
          <w:iCs/>
        </w:rPr>
      </w:pPr>
      <w:r w:rsidRPr="00363F00">
        <w:t>Type of Sound f/x</w:t>
      </w:r>
    </w:p>
    <w:p w14:paraId="48D1D3E7" w14:textId="77777777" w:rsidR="00343DF1" w:rsidRDefault="00786C2C" w:rsidP="002B1BF0">
      <w:pPr>
        <w:tabs>
          <w:tab w:val="left" w:pos="1520"/>
        </w:tabs>
        <w:rPr>
          <w:iCs/>
        </w:rPr>
      </w:pPr>
      <w:r>
        <w:rPr>
          <w:iCs/>
        </w:rPr>
        <w:t>&gt;</w:t>
      </w:r>
    </w:p>
    <w:p w14:paraId="34BB22F4" w14:textId="77777777" w:rsidR="00126107" w:rsidRDefault="003044F5" w:rsidP="00126107">
      <w:pPr>
        <w:pStyle w:val="Heading1"/>
      </w:pPr>
      <w:r w:rsidRPr="003044F5">
        <w:t>Programming Content</w:t>
      </w:r>
    </w:p>
    <w:p w14:paraId="0A38C2E9" w14:textId="77777777" w:rsidR="003044F5" w:rsidRPr="003044F5" w:rsidRDefault="00126107" w:rsidP="003044F5">
      <w:r>
        <w:t>&lt;</w:t>
      </w:r>
      <w:r w:rsidR="003044F5" w:rsidRPr="003044F5">
        <w:rPr>
          <w:rFonts w:ascii="AvalonPlain" w:hAnsi="AvalonPlain" w:cs="AvalonPlain"/>
          <w:sz w:val="22"/>
          <w:szCs w:val="22"/>
        </w:rPr>
        <w:t xml:space="preserve"> </w:t>
      </w:r>
      <w:r w:rsidR="003044F5" w:rsidRPr="003044F5">
        <w:t>The programming content section should help permit good collaboration with the programmer. The</w:t>
      </w:r>
      <w:r w:rsidR="003044F5">
        <w:t xml:space="preserve"> </w:t>
      </w:r>
      <w:r w:rsidR="003044F5" w:rsidRPr="003044F5">
        <w:t>objective of this section (and task) is to try to organize and modulate as much as possible.</w:t>
      </w:r>
    </w:p>
    <w:p w14:paraId="3E9A1712" w14:textId="77777777" w:rsidR="003044F5" w:rsidRPr="003044F5" w:rsidRDefault="003044F5" w:rsidP="003044F5">
      <w:pPr>
        <w:numPr>
          <w:ilvl w:val="0"/>
          <w:numId w:val="26"/>
        </w:numPr>
      </w:pPr>
      <w:r w:rsidRPr="003044F5">
        <w:t>General</w:t>
      </w:r>
    </w:p>
    <w:p w14:paraId="3873F0BF" w14:textId="77777777" w:rsidR="003044F5" w:rsidRPr="003044F5" w:rsidRDefault="003044F5" w:rsidP="003044F5">
      <w:pPr>
        <w:numPr>
          <w:ilvl w:val="1"/>
          <w:numId w:val="26"/>
        </w:numPr>
      </w:pPr>
      <w:r w:rsidRPr="003044F5">
        <w:t>Requirements</w:t>
      </w:r>
    </w:p>
    <w:p w14:paraId="52E795BE" w14:textId="77777777" w:rsidR="003044F5" w:rsidRPr="003044F5" w:rsidRDefault="003044F5" w:rsidP="003044F5">
      <w:pPr>
        <w:numPr>
          <w:ilvl w:val="1"/>
          <w:numId w:val="26"/>
        </w:numPr>
      </w:pPr>
      <w:r w:rsidRPr="003044F5">
        <w:t>File Size Restrictions</w:t>
      </w:r>
    </w:p>
    <w:p w14:paraId="1968895F" w14:textId="77777777" w:rsidR="003044F5" w:rsidRPr="003044F5" w:rsidRDefault="003044F5" w:rsidP="003044F5">
      <w:pPr>
        <w:numPr>
          <w:ilvl w:val="1"/>
          <w:numId w:val="26"/>
        </w:numPr>
      </w:pPr>
      <w:r w:rsidRPr="003044F5">
        <w:t>File Format Type</w:t>
      </w:r>
    </w:p>
    <w:p w14:paraId="5A6AB1D7" w14:textId="77777777" w:rsidR="003044F5" w:rsidRPr="003044F5" w:rsidRDefault="003044F5" w:rsidP="003044F5">
      <w:pPr>
        <w:numPr>
          <w:ilvl w:val="1"/>
          <w:numId w:val="26"/>
        </w:numPr>
      </w:pPr>
      <w:r w:rsidRPr="003044F5">
        <w:t>Specify Coding Conventions</w:t>
      </w:r>
    </w:p>
    <w:p w14:paraId="4A356503" w14:textId="77777777" w:rsidR="003044F5" w:rsidRPr="003044F5" w:rsidRDefault="003044F5" w:rsidP="003044F5">
      <w:pPr>
        <w:numPr>
          <w:ilvl w:val="1"/>
          <w:numId w:val="26"/>
        </w:numPr>
      </w:pPr>
      <w:r w:rsidRPr="003044F5">
        <w:t>Language/Device Restrictions</w:t>
      </w:r>
    </w:p>
    <w:p w14:paraId="7D71111B" w14:textId="77777777" w:rsidR="003044F5" w:rsidRPr="003044F5" w:rsidRDefault="003044F5" w:rsidP="003044F5">
      <w:pPr>
        <w:numPr>
          <w:ilvl w:val="1"/>
          <w:numId w:val="26"/>
        </w:numPr>
      </w:pPr>
      <w:r w:rsidRPr="003044F5">
        <w:t>Screen Type (Small, Medium, Large)</w:t>
      </w:r>
    </w:p>
    <w:p w14:paraId="75AA4406" w14:textId="77777777" w:rsidR="003044F5" w:rsidRPr="003044F5" w:rsidRDefault="003044F5" w:rsidP="003044F5">
      <w:pPr>
        <w:numPr>
          <w:ilvl w:val="0"/>
          <w:numId w:val="26"/>
        </w:numPr>
      </w:pPr>
      <w:r w:rsidRPr="003044F5">
        <w:t>Player Elements</w:t>
      </w:r>
    </w:p>
    <w:p w14:paraId="200086E7" w14:textId="77777777" w:rsidR="003044F5" w:rsidRPr="003044F5" w:rsidRDefault="003044F5" w:rsidP="003044F5">
      <w:pPr>
        <w:numPr>
          <w:ilvl w:val="1"/>
          <w:numId w:val="26"/>
        </w:numPr>
      </w:pPr>
      <w:r w:rsidRPr="003044F5">
        <w:t>Type of Event</w:t>
      </w:r>
    </w:p>
    <w:p w14:paraId="4F4414F9" w14:textId="77777777" w:rsidR="003044F5" w:rsidRPr="003044F5" w:rsidRDefault="003044F5" w:rsidP="003044F5">
      <w:pPr>
        <w:numPr>
          <w:ilvl w:val="0"/>
          <w:numId w:val="26"/>
        </w:numPr>
      </w:pPr>
      <w:r w:rsidRPr="003044F5">
        <w:t>Antagonistic Elements</w:t>
      </w:r>
    </w:p>
    <w:p w14:paraId="01E5721F" w14:textId="77777777" w:rsidR="003044F5" w:rsidRPr="003044F5" w:rsidRDefault="003044F5" w:rsidP="003044F5">
      <w:pPr>
        <w:numPr>
          <w:ilvl w:val="1"/>
          <w:numId w:val="26"/>
        </w:numPr>
      </w:pPr>
      <w:r w:rsidRPr="003044F5">
        <w:t xml:space="preserve">Type </w:t>
      </w:r>
      <w:r w:rsidR="004C5CC3">
        <w:t xml:space="preserve">of </w:t>
      </w:r>
      <w:r w:rsidRPr="003044F5">
        <w:t>Event</w:t>
      </w:r>
    </w:p>
    <w:p w14:paraId="5A57C4AF" w14:textId="77777777" w:rsidR="003044F5" w:rsidRPr="003044F5" w:rsidRDefault="003044F5" w:rsidP="003044F5">
      <w:pPr>
        <w:numPr>
          <w:ilvl w:val="0"/>
          <w:numId w:val="26"/>
        </w:numPr>
      </w:pPr>
      <w:r w:rsidRPr="003044F5">
        <w:t>Global Elements</w:t>
      </w:r>
    </w:p>
    <w:p w14:paraId="74215AF8" w14:textId="77777777" w:rsidR="003044F5" w:rsidRPr="003044F5" w:rsidRDefault="003044F5" w:rsidP="003044F5">
      <w:pPr>
        <w:numPr>
          <w:ilvl w:val="1"/>
          <w:numId w:val="26"/>
        </w:numPr>
      </w:pPr>
      <w:r w:rsidRPr="003044F5">
        <w:t>Type of Event</w:t>
      </w:r>
    </w:p>
    <w:p w14:paraId="3EABD46E" w14:textId="77777777" w:rsidR="003044F5" w:rsidRPr="003044F5" w:rsidRDefault="003044F5" w:rsidP="003044F5">
      <w:pPr>
        <w:numPr>
          <w:ilvl w:val="0"/>
          <w:numId w:val="26"/>
        </w:numPr>
      </w:pPr>
      <w:r w:rsidRPr="003044F5">
        <w:t>Splash Screens</w:t>
      </w:r>
    </w:p>
    <w:p w14:paraId="61014F02" w14:textId="77777777" w:rsidR="003044F5" w:rsidRPr="003044F5" w:rsidRDefault="003044F5" w:rsidP="003044F5">
      <w:pPr>
        <w:numPr>
          <w:ilvl w:val="1"/>
          <w:numId w:val="26"/>
        </w:numPr>
      </w:pPr>
      <w:r w:rsidRPr="003044F5">
        <w:t>Type of Event</w:t>
      </w:r>
    </w:p>
    <w:p w14:paraId="0A40F1C5" w14:textId="77777777" w:rsidR="003044F5" w:rsidRPr="003044F5" w:rsidRDefault="003044F5" w:rsidP="003044F5">
      <w:pPr>
        <w:numPr>
          <w:ilvl w:val="0"/>
          <w:numId w:val="26"/>
        </w:numPr>
      </w:pPr>
      <w:r w:rsidRPr="003044F5">
        <w:t>Menus</w:t>
      </w:r>
    </w:p>
    <w:p w14:paraId="7887D792" w14:textId="77777777" w:rsidR="003044F5" w:rsidRPr="003044F5" w:rsidRDefault="003044F5" w:rsidP="003044F5">
      <w:pPr>
        <w:numPr>
          <w:ilvl w:val="1"/>
          <w:numId w:val="26"/>
        </w:numPr>
      </w:pPr>
      <w:r w:rsidRPr="003044F5">
        <w:t>Type of Event</w:t>
      </w:r>
    </w:p>
    <w:p w14:paraId="0E660769" w14:textId="77777777" w:rsidR="003044F5" w:rsidRDefault="003044F5" w:rsidP="003044F5">
      <w:pPr>
        <w:numPr>
          <w:ilvl w:val="1"/>
          <w:numId w:val="26"/>
        </w:numPr>
      </w:pPr>
      <w:r w:rsidRPr="003044F5">
        <w:t xml:space="preserve">Type of Options </w:t>
      </w:r>
    </w:p>
    <w:p w14:paraId="7B36F4EC" w14:textId="77777777" w:rsidR="00126107" w:rsidRDefault="00126107" w:rsidP="003044F5">
      <w:r>
        <w:t>&gt;</w:t>
      </w:r>
    </w:p>
    <w:p w14:paraId="065F0144" w14:textId="77777777" w:rsidR="009F5534" w:rsidRDefault="00BF18E8" w:rsidP="009F5534">
      <w:pPr>
        <w:pStyle w:val="Heading2"/>
      </w:pPr>
      <w:r w:rsidRPr="00BF18E8">
        <w:t>Code Structure</w:t>
      </w:r>
    </w:p>
    <w:p w14:paraId="05C0472D" w14:textId="77777777" w:rsidR="00B53F71" w:rsidRDefault="009F5534" w:rsidP="00B53F71">
      <w:r>
        <w:t>&lt;</w:t>
      </w:r>
      <w:r w:rsidR="00BF18E8">
        <w:t>This is where an overview of how objects/functions/data interact, a list of what specified functions/routines do and a list of what order modules will be written</w:t>
      </w:r>
      <w:r w:rsidR="00B53F71">
        <w:t xml:space="preserve">. </w:t>
      </w:r>
    </w:p>
    <w:p w14:paraId="3C77490A" w14:textId="77777777" w:rsidR="00B53F71" w:rsidRDefault="00B53F71" w:rsidP="00B53F71"/>
    <w:p w14:paraId="4739C73E" w14:textId="77777777" w:rsidR="00B53F71" w:rsidRDefault="00B53F71" w:rsidP="00B53F71">
      <w:r w:rsidRPr="00231CEE">
        <w:rPr>
          <w:b/>
          <w:bCs/>
          <w:color w:val="FF0000"/>
        </w:rPr>
        <w:t>Bonus:</w:t>
      </w:r>
      <w:r>
        <w:t xml:space="preserve"> Get extra </w:t>
      </w:r>
      <w:r>
        <w:rPr>
          <w:b/>
          <w:bCs/>
        </w:rPr>
        <w:t>10</w:t>
      </w:r>
      <w:r w:rsidRPr="006619D3">
        <w:rPr>
          <w:b/>
          <w:bCs/>
        </w:rPr>
        <w:t>%</w:t>
      </w:r>
      <w:r>
        <w:t xml:space="preserve"> points for including Interaction Matrices</w:t>
      </w:r>
      <w:ins w:id="38" w:author="Araz Yusubov" w:date="2018-09-18T19:51:00Z">
        <w:r w:rsidR="00BD3341">
          <w:rPr>
            <w:rStyle w:val="FootnoteReference"/>
          </w:rPr>
          <w:footnoteReference w:id="2"/>
        </w:r>
      </w:ins>
      <w:r>
        <w:t xml:space="preserve"> and/or Class Diagrams</w:t>
      </w:r>
      <w:proofErr w:type="gramStart"/>
      <w:r>
        <w:t>.&gt;</w:t>
      </w:r>
      <w:proofErr w:type="gramEnd"/>
    </w:p>
    <w:p w14:paraId="0E9D81B9" w14:textId="77777777" w:rsidR="005206F8" w:rsidRPr="004F5C0B" w:rsidRDefault="005206F8" w:rsidP="005206F8">
      <w:pPr>
        <w:pStyle w:val="Heading1"/>
      </w:pPr>
      <w:r w:rsidRPr="004F5C0B">
        <w:t>References</w:t>
      </w:r>
    </w:p>
    <w:p w14:paraId="4B8654C6" w14:textId="77777777" w:rsidR="004F5C0B" w:rsidRPr="004F5C0B" w:rsidRDefault="005206F8" w:rsidP="007644A6">
      <w:r w:rsidRPr="004F5C0B">
        <w:t xml:space="preserve">&lt;Insert here any document referred to in the </w:t>
      </w:r>
      <w:r>
        <w:t>document</w:t>
      </w:r>
      <w:r w:rsidRPr="004F5C0B">
        <w:t>. An example might be articles or Web sites that you consulted during the literature search.</w:t>
      </w:r>
      <w:r w:rsidR="007644A6">
        <w:t xml:space="preserve"> This is not just a list of used materials, so do not forget to clearly MARK the exact points(s) of reference in the main text</w:t>
      </w:r>
      <w:proofErr w:type="gramStart"/>
      <w:r w:rsidR="007644A6">
        <w:t>.</w:t>
      </w:r>
      <w:r>
        <w:t>&gt;</w:t>
      </w:r>
      <w:proofErr w:type="gramEnd"/>
      <w:r w:rsidRPr="004F5C0B">
        <w:t xml:space="preserve"> </w:t>
      </w:r>
    </w:p>
    <w:sectPr w:rsidR="004F5C0B" w:rsidRPr="004F5C0B" w:rsidSect="00482217">
      <w:head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4A7EF" w14:textId="77777777" w:rsidR="00EA1179" w:rsidRDefault="00EA1179" w:rsidP="00A027BE">
      <w:r>
        <w:separator/>
      </w:r>
    </w:p>
  </w:endnote>
  <w:endnote w:type="continuationSeparator" w:id="0">
    <w:p w14:paraId="4A2E59F4" w14:textId="77777777" w:rsidR="00EA1179" w:rsidRDefault="00EA1179"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DBDB" w14:textId="77777777"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CF5C70">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F5C70">
      <w:rPr>
        <w:b/>
        <w:noProof/>
      </w:rPr>
      <w:t>4</w:t>
    </w:r>
    <w:r w:rsidR="007F1E0A">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EFD1A" w14:textId="77777777" w:rsidR="00EA1179" w:rsidRDefault="00EA1179" w:rsidP="00A027BE">
      <w:r>
        <w:separator/>
      </w:r>
    </w:p>
  </w:footnote>
  <w:footnote w:type="continuationSeparator" w:id="0">
    <w:p w14:paraId="10B8C21B" w14:textId="77777777" w:rsidR="00EA1179" w:rsidRDefault="00EA1179" w:rsidP="00A027BE">
      <w:r>
        <w:continuationSeparator/>
      </w:r>
    </w:p>
  </w:footnote>
  <w:footnote w:id="1">
    <w:p w14:paraId="12BD5F0B" w14:textId="77777777" w:rsidR="00576791" w:rsidDel="00455646" w:rsidRDefault="00576791" w:rsidP="00C2617E">
      <w:pPr>
        <w:pStyle w:val="FootnoteText"/>
        <w:rPr>
          <w:del w:id="18" w:author="mac" w:date="2018-11-16T03:54:00Z"/>
        </w:rPr>
      </w:pPr>
      <w:del w:id="19" w:author="mac" w:date="2018-11-16T03:54:00Z">
        <w:r w:rsidDel="00455646">
          <w:rPr>
            <w:rStyle w:val="FootnoteReference"/>
          </w:rPr>
          <w:footnoteRef/>
        </w:r>
        <w:r w:rsidDel="00455646">
          <w:delText xml:space="preserve"> </w:delText>
        </w:r>
        <w:r w:rsidRPr="00101FE4" w:rsidDel="00455646">
          <w:delText>Th</w:delText>
        </w:r>
        <w:r w:rsidR="00F92062" w:rsidDel="00455646">
          <w:delText xml:space="preserve">is template </w:delText>
        </w:r>
        <w:r w:rsidR="00C2617E" w:rsidDel="00455646">
          <w:delText xml:space="preserve">is based on the Unity Curricular Framework ©May </w:delText>
        </w:r>
        <w:r w:rsidR="00C2617E" w:rsidRPr="00C2617E" w:rsidDel="00455646">
          <w:delText xml:space="preserve">2015 Unity3d. </w:delText>
        </w:r>
      </w:del>
    </w:p>
    <w:p w14:paraId="05F3F43A" w14:textId="77777777" w:rsidR="00576791" w:rsidDel="00455646" w:rsidRDefault="00576791" w:rsidP="00576791">
      <w:pPr>
        <w:pStyle w:val="FootnoteText"/>
        <w:rPr>
          <w:del w:id="20" w:author="mac" w:date="2018-11-16T03:54:00Z"/>
        </w:rPr>
      </w:pPr>
    </w:p>
  </w:footnote>
  <w:footnote w:id="2">
    <w:p w14:paraId="7AED16A1" w14:textId="77777777" w:rsidR="00BD3341" w:rsidRDefault="00BD3341">
      <w:pPr>
        <w:pStyle w:val="FootnoteText"/>
        <w:rPr>
          <w:ins w:id="39" w:author="Araz Yusubov" w:date="2018-09-18T19:53:00Z"/>
        </w:rPr>
      </w:pPr>
      <w:ins w:id="40" w:author="Araz Yusubov" w:date="2018-09-18T19:51:00Z">
        <w:r>
          <w:rPr>
            <w:rStyle w:val="FootnoteReference"/>
          </w:rPr>
          <w:footnoteRef/>
        </w:r>
        <w:r>
          <w:t xml:space="preserve"> Interaction matrix is a </w:t>
        </w:r>
      </w:ins>
      <w:ins w:id="41" w:author="Araz Yusubov" w:date="2018-09-18T19:52:00Z">
        <w:r>
          <w:t>spreadsheet listing game object</w:t>
        </w:r>
      </w:ins>
      <w:ins w:id="42" w:author="Araz Yusubov" w:date="2018-09-18T19:56:00Z">
        <w:r>
          <w:t>s</w:t>
        </w:r>
      </w:ins>
      <w:ins w:id="43" w:author="Araz Yusubov" w:date="2018-09-18T19:52:00Z">
        <w:r>
          <w:t xml:space="preserve"> on sides</w:t>
        </w:r>
      </w:ins>
      <w:ins w:id="44" w:author="Araz Yusubov" w:date="2018-09-18T19:56:00Z">
        <w:r>
          <w:t>,</w:t>
        </w:r>
      </w:ins>
      <w:ins w:id="45" w:author="Araz Yusubov" w:date="2018-09-18T19:52:00Z">
        <w:r>
          <w:t xml:space="preserve"> and </w:t>
        </w:r>
      </w:ins>
      <w:ins w:id="46" w:author="Araz Yusubov" w:date="2018-09-18T19:53:00Z">
        <w:r w:rsidRPr="00BD3341">
          <w:t xml:space="preserve">interactions that can occur </w:t>
        </w:r>
        <w:r>
          <w:t xml:space="preserve">between them during </w:t>
        </w:r>
      </w:ins>
      <w:ins w:id="47" w:author="Araz Yusubov" w:date="2018-09-18T19:56:00Z">
        <w:r>
          <w:t>the</w:t>
        </w:r>
      </w:ins>
      <w:ins w:id="48" w:author="Araz Yusubov" w:date="2018-09-18T19:53:00Z">
        <w:r w:rsidRPr="00BD3341">
          <w:t xml:space="preserve"> game</w:t>
        </w:r>
        <w:r>
          <w:t xml:space="preserve"> </w:t>
        </w:r>
      </w:ins>
      <w:ins w:id="49" w:author="Araz Yusubov" w:date="2018-09-18T19:57:00Z">
        <w:r>
          <w:t>at</w:t>
        </w:r>
      </w:ins>
      <w:ins w:id="50" w:author="Araz Yusubov" w:date="2018-09-18T19:53:00Z">
        <w:r>
          <w:t xml:space="preserve"> intersections of rows and columns.</w:t>
        </w:r>
      </w:ins>
    </w:p>
    <w:p w14:paraId="748A1C37" w14:textId="77777777" w:rsidR="00BD3341" w:rsidRDefault="00BD334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093"/>
      <w:gridCol w:w="7762"/>
    </w:tblGrid>
    <w:tr w:rsidR="00482217" w:rsidRPr="00D57B11" w14:paraId="09091E56" w14:textId="77777777" w:rsidTr="004C3D74">
      <w:tc>
        <w:tcPr>
          <w:tcW w:w="2093" w:type="dxa"/>
        </w:tcPr>
        <w:p w14:paraId="2DC8304A" w14:textId="6909DA33" w:rsidR="00482217" w:rsidRPr="00D57B11" w:rsidRDefault="00962C0A" w:rsidP="004C3D74">
          <w:r w:rsidRPr="007817CA">
            <w:rPr>
              <w:noProof/>
            </w:rPr>
            <w:pict w14:anchorId="0419B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Description: http://www.hoasted.nl/~msmnl/resources/uploads/2014/03/ADA-new-final-logo.jpg" style="width:82pt;height:53pt;visibility:visible;mso-wrap-style:square">
                <v:imagedata r:id="rId1" o:title="//www.hoasted.nl/~msmnl/resources/uploads/2014/03/ADA-new-final-logo.jpg"/>
              </v:shape>
            </w:pict>
          </w:r>
        </w:p>
      </w:tc>
      <w:tc>
        <w:tcPr>
          <w:tcW w:w="7762" w:type="dxa"/>
        </w:tcPr>
        <w:p w14:paraId="73F15687" w14:textId="77777777" w:rsidR="00482217" w:rsidRPr="00D57B11" w:rsidRDefault="00482217" w:rsidP="004C3D74">
          <w:r w:rsidRPr="00D57B11">
            <w:t>ADA University</w:t>
          </w:r>
        </w:p>
        <w:p w14:paraId="0C917C78" w14:textId="77777777" w:rsidR="00482217" w:rsidRPr="00D57B11" w:rsidRDefault="00482217" w:rsidP="004C3D74">
          <w:r w:rsidRPr="00D57B11">
            <w:t>School of Information Technologies and Engineering</w:t>
          </w:r>
        </w:p>
        <w:p w14:paraId="4460D226" w14:textId="77777777" w:rsidR="00482217" w:rsidRPr="00D57B11" w:rsidRDefault="00482217" w:rsidP="004C3D74">
          <w:pPr>
            <w:rPr>
              <w:b/>
              <w:bCs/>
            </w:rPr>
          </w:pPr>
          <w:r w:rsidRPr="00D77606">
            <w:rPr>
              <w:b/>
            </w:rPr>
            <w:t>CSCI 4836: Game Development Fundamentals</w:t>
          </w:r>
        </w:p>
        <w:p w14:paraId="516ACB61" w14:textId="77777777" w:rsidR="00482217" w:rsidRPr="00D57B11" w:rsidRDefault="00482217" w:rsidP="00D56548">
          <w:r w:rsidRPr="00D57B11">
            <w:t>Fall Semester, 201</w:t>
          </w:r>
          <w:r w:rsidR="00D56548">
            <w:t>8</w:t>
          </w:r>
        </w:p>
      </w:tc>
    </w:tr>
  </w:tbl>
  <w:p w14:paraId="3DDD7167" w14:textId="77777777" w:rsidR="007F1E0A" w:rsidRDefault="007F1E0A" w:rsidP="0048221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BDFF1" w14:textId="77777777" w:rsidR="00482217" w:rsidRPr="00482217" w:rsidRDefault="00482217" w:rsidP="00482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1EF0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3"/>
  </w:num>
  <w:num w:numId="4">
    <w:abstractNumId w:val="18"/>
  </w:num>
  <w:num w:numId="5">
    <w:abstractNumId w:val="16"/>
  </w:num>
  <w:num w:numId="6">
    <w:abstractNumId w:val="25"/>
  </w:num>
  <w:num w:numId="7">
    <w:abstractNumId w:val="19"/>
  </w:num>
  <w:num w:numId="8">
    <w:abstractNumId w:val="17"/>
  </w:num>
  <w:num w:numId="9">
    <w:abstractNumId w:val="9"/>
  </w:num>
  <w:num w:numId="10">
    <w:abstractNumId w:val="22"/>
  </w:num>
  <w:num w:numId="11">
    <w:abstractNumId w:val="13"/>
  </w:num>
  <w:num w:numId="12">
    <w:abstractNumId w:val="10"/>
  </w:num>
  <w:num w:numId="13">
    <w:abstractNumId w:val="3"/>
  </w:num>
  <w:num w:numId="14">
    <w:abstractNumId w:val="1"/>
  </w:num>
  <w:num w:numId="15">
    <w:abstractNumId w:val="20"/>
  </w:num>
  <w:num w:numId="16">
    <w:abstractNumId w:val="12"/>
  </w:num>
  <w:num w:numId="17">
    <w:abstractNumId w:val="7"/>
  </w:num>
  <w:num w:numId="18">
    <w:abstractNumId w:val="24"/>
  </w:num>
  <w:num w:numId="19">
    <w:abstractNumId w:val="2"/>
  </w:num>
  <w:num w:numId="20">
    <w:abstractNumId w:val="26"/>
  </w:num>
  <w:num w:numId="21">
    <w:abstractNumId w:val="14"/>
  </w:num>
  <w:num w:numId="22">
    <w:abstractNumId w:val="11"/>
  </w:num>
  <w:num w:numId="23">
    <w:abstractNumId w:val="15"/>
  </w:num>
  <w:num w:numId="24">
    <w:abstractNumId w:val="8"/>
  </w:num>
  <w:num w:numId="25">
    <w:abstractNumId w:val="21"/>
  </w:num>
  <w:num w:numId="26">
    <w:abstractNumId w:val="6"/>
  </w:num>
  <w:num w:numId="2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6B050F"/>
    <w:rsid w:val="00010D34"/>
    <w:rsid w:val="000214D9"/>
    <w:rsid w:val="00032E8C"/>
    <w:rsid w:val="00044045"/>
    <w:rsid w:val="00051553"/>
    <w:rsid w:val="00062EF3"/>
    <w:rsid w:val="00064BF1"/>
    <w:rsid w:val="00071EA7"/>
    <w:rsid w:val="000873EA"/>
    <w:rsid w:val="000A5CE6"/>
    <w:rsid w:val="000C70B4"/>
    <w:rsid w:val="000D59E3"/>
    <w:rsid w:val="000E437A"/>
    <w:rsid w:val="000E6036"/>
    <w:rsid w:val="00112C2F"/>
    <w:rsid w:val="00126107"/>
    <w:rsid w:val="00127471"/>
    <w:rsid w:val="00152339"/>
    <w:rsid w:val="00154CF4"/>
    <w:rsid w:val="001768F1"/>
    <w:rsid w:val="001B359B"/>
    <w:rsid w:val="001B3D98"/>
    <w:rsid w:val="001B49E4"/>
    <w:rsid w:val="00215C0B"/>
    <w:rsid w:val="00216AF7"/>
    <w:rsid w:val="00220421"/>
    <w:rsid w:val="00220638"/>
    <w:rsid w:val="00223687"/>
    <w:rsid w:val="00231CEE"/>
    <w:rsid w:val="00232EDC"/>
    <w:rsid w:val="00242C97"/>
    <w:rsid w:val="002608D4"/>
    <w:rsid w:val="002661EA"/>
    <w:rsid w:val="00267A11"/>
    <w:rsid w:val="002A2294"/>
    <w:rsid w:val="002A33AA"/>
    <w:rsid w:val="002A574D"/>
    <w:rsid w:val="002A7B42"/>
    <w:rsid w:val="002B1BF0"/>
    <w:rsid w:val="002E57B2"/>
    <w:rsid w:val="002F1D56"/>
    <w:rsid w:val="003044F5"/>
    <w:rsid w:val="0031305E"/>
    <w:rsid w:val="00320761"/>
    <w:rsid w:val="0032339A"/>
    <w:rsid w:val="00343DF1"/>
    <w:rsid w:val="00363F00"/>
    <w:rsid w:val="00373CDA"/>
    <w:rsid w:val="00381391"/>
    <w:rsid w:val="0039745A"/>
    <w:rsid w:val="003A2E02"/>
    <w:rsid w:val="003B269F"/>
    <w:rsid w:val="003D2D13"/>
    <w:rsid w:val="003D437B"/>
    <w:rsid w:val="003E39DE"/>
    <w:rsid w:val="003F36AA"/>
    <w:rsid w:val="003F4D89"/>
    <w:rsid w:val="00424689"/>
    <w:rsid w:val="00443DB7"/>
    <w:rsid w:val="00446B82"/>
    <w:rsid w:val="00455646"/>
    <w:rsid w:val="0047649A"/>
    <w:rsid w:val="00482217"/>
    <w:rsid w:val="004943E2"/>
    <w:rsid w:val="004951C6"/>
    <w:rsid w:val="004A5D11"/>
    <w:rsid w:val="004B7719"/>
    <w:rsid w:val="004C1668"/>
    <w:rsid w:val="004C3D74"/>
    <w:rsid w:val="004C4586"/>
    <w:rsid w:val="004C5CC3"/>
    <w:rsid w:val="004D4261"/>
    <w:rsid w:val="004D471A"/>
    <w:rsid w:val="004E063E"/>
    <w:rsid w:val="004E0987"/>
    <w:rsid w:val="004E2C2F"/>
    <w:rsid w:val="004F10A9"/>
    <w:rsid w:val="004F5C0B"/>
    <w:rsid w:val="0050049C"/>
    <w:rsid w:val="005206F8"/>
    <w:rsid w:val="0052341F"/>
    <w:rsid w:val="00523F98"/>
    <w:rsid w:val="00530566"/>
    <w:rsid w:val="0053129B"/>
    <w:rsid w:val="00534544"/>
    <w:rsid w:val="005408AD"/>
    <w:rsid w:val="00551C15"/>
    <w:rsid w:val="00570A19"/>
    <w:rsid w:val="005749E6"/>
    <w:rsid w:val="00576791"/>
    <w:rsid w:val="0058530E"/>
    <w:rsid w:val="00596AEC"/>
    <w:rsid w:val="005B5CDF"/>
    <w:rsid w:val="005C2250"/>
    <w:rsid w:val="005D590A"/>
    <w:rsid w:val="005F158D"/>
    <w:rsid w:val="00607075"/>
    <w:rsid w:val="006204DF"/>
    <w:rsid w:val="00625EF9"/>
    <w:rsid w:val="00625FE7"/>
    <w:rsid w:val="0064125C"/>
    <w:rsid w:val="00641B03"/>
    <w:rsid w:val="006535C8"/>
    <w:rsid w:val="006619D3"/>
    <w:rsid w:val="00664C98"/>
    <w:rsid w:val="0066629D"/>
    <w:rsid w:val="006740F3"/>
    <w:rsid w:val="00686260"/>
    <w:rsid w:val="00692640"/>
    <w:rsid w:val="006B050F"/>
    <w:rsid w:val="006B1CE5"/>
    <w:rsid w:val="006C0F1C"/>
    <w:rsid w:val="006D1A0B"/>
    <w:rsid w:val="006D33DA"/>
    <w:rsid w:val="006E43E9"/>
    <w:rsid w:val="00720AB8"/>
    <w:rsid w:val="007276F7"/>
    <w:rsid w:val="00732542"/>
    <w:rsid w:val="007404ED"/>
    <w:rsid w:val="00751477"/>
    <w:rsid w:val="0075602C"/>
    <w:rsid w:val="007644A6"/>
    <w:rsid w:val="00764AF3"/>
    <w:rsid w:val="0077101C"/>
    <w:rsid w:val="00774F56"/>
    <w:rsid w:val="00777A3C"/>
    <w:rsid w:val="00786C2C"/>
    <w:rsid w:val="007A5856"/>
    <w:rsid w:val="007B15AF"/>
    <w:rsid w:val="007D5FE5"/>
    <w:rsid w:val="007F1E0A"/>
    <w:rsid w:val="0083643F"/>
    <w:rsid w:val="0088222A"/>
    <w:rsid w:val="008B555C"/>
    <w:rsid w:val="008B6192"/>
    <w:rsid w:val="008D161E"/>
    <w:rsid w:val="008D1DF8"/>
    <w:rsid w:val="008E6CFA"/>
    <w:rsid w:val="0093716C"/>
    <w:rsid w:val="009443AE"/>
    <w:rsid w:val="00953812"/>
    <w:rsid w:val="0095530B"/>
    <w:rsid w:val="00962C0A"/>
    <w:rsid w:val="00970ABE"/>
    <w:rsid w:val="009B0007"/>
    <w:rsid w:val="009B29D4"/>
    <w:rsid w:val="009B2DAE"/>
    <w:rsid w:val="009B3141"/>
    <w:rsid w:val="009C4E73"/>
    <w:rsid w:val="009C6604"/>
    <w:rsid w:val="009D5B30"/>
    <w:rsid w:val="009E3C43"/>
    <w:rsid w:val="009F5534"/>
    <w:rsid w:val="00A027BE"/>
    <w:rsid w:val="00A061B1"/>
    <w:rsid w:val="00A140E5"/>
    <w:rsid w:val="00A17CCD"/>
    <w:rsid w:val="00A2444A"/>
    <w:rsid w:val="00A50D61"/>
    <w:rsid w:val="00A54205"/>
    <w:rsid w:val="00A673CF"/>
    <w:rsid w:val="00A7233C"/>
    <w:rsid w:val="00A72C30"/>
    <w:rsid w:val="00A73986"/>
    <w:rsid w:val="00A80836"/>
    <w:rsid w:val="00A829FB"/>
    <w:rsid w:val="00A910A0"/>
    <w:rsid w:val="00A922D9"/>
    <w:rsid w:val="00AD0451"/>
    <w:rsid w:val="00AF4998"/>
    <w:rsid w:val="00B414E7"/>
    <w:rsid w:val="00B529E4"/>
    <w:rsid w:val="00B539FB"/>
    <w:rsid w:val="00B53F71"/>
    <w:rsid w:val="00B57B1B"/>
    <w:rsid w:val="00B71487"/>
    <w:rsid w:val="00B7454B"/>
    <w:rsid w:val="00B95FEE"/>
    <w:rsid w:val="00BA167D"/>
    <w:rsid w:val="00BA2C99"/>
    <w:rsid w:val="00BC0A65"/>
    <w:rsid w:val="00BC5399"/>
    <w:rsid w:val="00BD3341"/>
    <w:rsid w:val="00BD387E"/>
    <w:rsid w:val="00BD3C08"/>
    <w:rsid w:val="00BD6463"/>
    <w:rsid w:val="00BD7CD6"/>
    <w:rsid w:val="00BF040C"/>
    <w:rsid w:val="00BF18E8"/>
    <w:rsid w:val="00BF5CEF"/>
    <w:rsid w:val="00C02FEA"/>
    <w:rsid w:val="00C2617E"/>
    <w:rsid w:val="00C43437"/>
    <w:rsid w:val="00C43B71"/>
    <w:rsid w:val="00C61672"/>
    <w:rsid w:val="00C61D24"/>
    <w:rsid w:val="00C851EB"/>
    <w:rsid w:val="00C90F50"/>
    <w:rsid w:val="00CA7833"/>
    <w:rsid w:val="00CB4549"/>
    <w:rsid w:val="00CC15E7"/>
    <w:rsid w:val="00CE64C3"/>
    <w:rsid w:val="00CF206A"/>
    <w:rsid w:val="00CF5C70"/>
    <w:rsid w:val="00D14815"/>
    <w:rsid w:val="00D516ED"/>
    <w:rsid w:val="00D55D5A"/>
    <w:rsid w:val="00D56548"/>
    <w:rsid w:val="00D57B11"/>
    <w:rsid w:val="00D60F55"/>
    <w:rsid w:val="00D633E8"/>
    <w:rsid w:val="00D635CA"/>
    <w:rsid w:val="00D75B0C"/>
    <w:rsid w:val="00D86344"/>
    <w:rsid w:val="00DB5829"/>
    <w:rsid w:val="00DD377A"/>
    <w:rsid w:val="00DF642D"/>
    <w:rsid w:val="00E01E3F"/>
    <w:rsid w:val="00E17F91"/>
    <w:rsid w:val="00E21E7D"/>
    <w:rsid w:val="00E27E01"/>
    <w:rsid w:val="00E60030"/>
    <w:rsid w:val="00E7739E"/>
    <w:rsid w:val="00E816A7"/>
    <w:rsid w:val="00E8731E"/>
    <w:rsid w:val="00EA1179"/>
    <w:rsid w:val="00EA6E12"/>
    <w:rsid w:val="00ED5CCF"/>
    <w:rsid w:val="00ED602D"/>
    <w:rsid w:val="00EE0B3F"/>
    <w:rsid w:val="00EE4CFB"/>
    <w:rsid w:val="00F12586"/>
    <w:rsid w:val="00F20EF7"/>
    <w:rsid w:val="00F24EF8"/>
    <w:rsid w:val="00F32F68"/>
    <w:rsid w:val="00F511E0"/>
    <w:rsid w:val="00F624C8"/>
    <w:rsid w:val="00F71C28"/>
    <w:rsid w:val="00F7481E"/>
    <w:rsid w:val="00F75ECC"/>
    <w:rsid w:val="00F92062"/>
    <w:rsid w:val="00F94582"/>
    <w:rsid w:val="00FA14EE"/>
    <w:rsid w:val="00FB2745"/>
    <w:rsid w:val="00FB4853"/>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67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NormalWeb">
    <w:name w:val="Normal (Web)"/>
    <w:basedOn w:val="Normal"/>
    <w:uiPriority w:val="99"/>
    <w:semiHidden/>
    <w:unhideWhenUsed/>
    <w:rsid w:val="00455646"/>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4556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NormalWeb">
    <w:name w:val="Normal (Web)"/>
    <w:basedOn w:val="Normal"/>
    <w:uiPriority w:val="99"/>
    <w:semiHidden/>
    <w:unhideWhenUsed/>
    <w:rsid w:val="00455646"/>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45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347246044">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 w:id="20277548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419447-3F6B-0845-83D3-5A265DA6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mac</cp:lastModifiedBy>
  <cp:revision>3</cp:revision>
  <dcterms:created xsi:type="dcterms:W3CDTF">2018-11-15T23:57:00Z</dcterms:created>
  <dcterms:modified xsi:type="dcterms:W3CDTF">2018-11-15T23:57:00Z</dcterms:modified>
</cp:coreProperties>
</file>